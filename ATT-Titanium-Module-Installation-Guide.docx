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A7B05" w14:textId="77777777" w:rsidR="003A6BC7" w:rsidRPr="00A44118" w:rsidRDefault="00016638" w:rsidP="00556AE1">
      <w:pPr>
        <w:pStyle w:val="DocTitle1"/>
        <w:rPr>
          <w:rFonts w:cs="Arial"/>
          <w:sz w:val="52"/>
          <w:szCs w:val="52"/>
        </w:rPr>
      </w:pPr>
      <w:r w:rsidRPr="00A44118">
        <w:rPr>
          <w:rFonts w:cs="Arial"/>
          <w:sz w:val="52"/>
          <w:szCs w:val="52"/>
        </w:rPr>
        <w:t>AT&amp;T Developer Program</w:t>
      </w:r>
    </w:p>
    <w:p w14:paraId="181E5E03" w14:textId="77777777" w:rsidR="001847D6" w:rsidRDefault="001847D6" w:rsidP="001847D6">
      <w:pPr>
        <w:autoSpaceDE w:val="0"/>
        <w:autoSpaceDN w:val="0"/>
        <w:adjustRightInd w:val="0"/>
        <w:rPr>
          <w:rFonts w:cs="Arial"/>
          <w:b/>
          <w:sz w:val="48"/>
          <w:szCs w:val="48"/>
        </w:rPr>
      </w:pPr>
    </w:p>
    <w:p w14:paraId="600961D8" w14:textId="77777777" w:rsidR="001847D6" w:rsidRPr="001847D6" w:rsidRDefault="0057465B" w:rsidP="001847D6">
      <w:pPr>
        <w:autoSpaceDE w:val="0"/>
        <w:autoSpaceDN w:val="0"/>
        <w:adjustRightInd w:val="0"/>
        <w:rPr>
          <w:rFonts w:cs="Arial"/>
          <w:b/>
          <w:sz w:val="44"/>
          <w:szCs w:val="48"/>
        </w:rPr>
      </w:pPr>
      <w:r w:rsidRPr="0057465B">
        <w:rPr>
          <w:rFonts w:cs="Arial"/>
          <w:b/>
          <w:sz w:val="44"/>
          <w:szCs w:val="48"/>
        </w:rPr>
        <w:t>Titanium Mobile SDK Extension for the AT&amp;T API Platform</w:t>
      </w:r>
    </w:p>
    <w:p w14:paraId="62FB839E" w14:textId="77777777" w:rsidR="009E7D4D" w:rsidRPr="00404C2B" w:rsidRDefault="0057465B" w:rsidP="00016638">
      <w:pPr>
        <w:pStyle w:val="DocType"/>
        <w:spacing w:after="1000"/>
        <w:ind w:left="0"/>
        <w:rPr>
          <w:rFonts w:cs="Arial"/>
          <w:szCs w:val="32"/>
        </w:rPr>
      </w:pPr>
      <w:r>
        <w:rPr>
          <w:rFonts w:cs="Arial"/>
          <w:szCs w:val="32"/>
        </w:rPr>
        <w:t>Installation and Setup Guide</w:t>
      </w:r>
    </w:p>
    <w:tbl>
      <w:tblPr>
        <w:tblW w:w="0" w:type="auto"/>
        <w:tblLayout w:type="fixed"/>
        <w:tblLook w:val="0000" w:firstRow="0" w:lastRow="0" w:firstColumn="0" w:lastColumn="0" w:noHBand="0" w:noVBand="0"/>
      </w:tblPr>
      <w:tblGrid>
        <w:gridCol w:w="1908"/>
        <w:gridCol w:w="2412"/>
      </w:tblGrid>
      <w:tr w:rsidR="009E7D4D" w:rsidRPr="00A44118" w14:paraId="12C914E0" w14:textId="77777777">
        <w:tc>
          <w:tcPr>
            <w:tcW w:w="1908" w:type="dxa"/>
          </w:tcPr>
          <w:p w14:paraId="65F530AB" w14:textId="77777777" w:rsidR="009E7D4D" w:rsidRPr="00A44118" w:rsidRDefault="009E7D4D">
            <w:pPr>
              <w:pStyle w:val="DocInfo"/>
              <w:rPr>
                <w:rFonts w:cs="Arial"/>
              </w:rPr>
            </w:pPr>
            <w:r w:rsidRPr="00A44118">
              <w:rPr>
                <w:rFonts w:cs="Arial"/>
              </w:rPr>
              <w:t>Revision Date</w:t>
            </w:r>
          </w:p>
        </w:tc>
        <w:tc>
          <w:tcPr>
            <w:tcW w:w="2412" w:type="dxa"/>
          </w:tcPr>
          <w:p w14:paraId="0A58FC05" w14:textId="77777777" w:rsidR="009E7D4D" w:rsidRPr="00A44118" w:rsidRDefault="0057465B" w:rsidP="0057465B">
            <w:pPr>
              <w:pStyle w:val="DocRevDate"/>
              <w:framePr w:w="0" w:hRule="auto" w:wrap="auto" w:xAlign="left" w:yAlign="inline"/>
              <w:rPr>
                <w:rFonts w:cs="Arial"/>
              </w:rPr>
            </w:pPr>
            <w:r>
              <w:rPr>
                <w:rFonts w:cs="Arial"/>
              </w:rPr>
              <w:t>November</w:t>
            </w:r>
            <w:r w:rsidR="00C132B8">
              <w:rPr>
                <w:rFonts w:cs="Arial"/>
              </w:rPr>
              <w:t xml:space="preserve"> </w:t>
            </w:r>
            <w:r>
              <w:rPr>
                <w:rFonts w:cs="Arial"/>
              </w:rPr>
              <w:t>03</w:t>
            </w:r>
            <w:r w:rsidR="008936BD">
              <w:rPr>
                <w:rFonts w:cs="Arial"/>
              </w:rPr>
              <w:t xml:space="preserve">, </w:t>
            </w:r>
            <w:r w:rsidR="001A706B">
              <w:rPr>
                <w:rFonts w:cs="Arial"/>
              </w:rPr>
              <w:t>2012</w:t>
            </w:r>
          </w:p>
        </w:tc>
      </w:tr>
    </w:tbl>
    <w:p w14:paraId="47328CAC" w14:textId="77777777" w:rsidR="009E7D4D" w:rsidRPr="00A44118" w:rsidRDefault="009E7D4D">
      <w:pPr>
        <w:ind w:left="2160"/>
        <w:rPr>
          <w:rFonts w:cs="Arial"/>
        </w:rPr>
      </w:pPr>
    </w:p>
    <w:p w14:paraId="794B7E45" w14:textId="77777777" w:rsidR="009E7D4D" w:rsidRPr="00A44118" w:rsidRDefault="009E7D4D">
      <w:pPr>
        <w:tabs>
          <w:tab w:val="left" w:pos="5680"/>
        </w:tabs>
        <w:rPr>
          <w:rFonts w:cs="Arial"/>
        </w:rPr>
      </w:pPr>
    </w:p>
    <w:p w14:paraId="60380A76" w14:textId="77777777" w:rsidR="009E7D4D" w:rsidRPr="00A44118" w:rsidRDefault="009E7D4D">
      <w:pPr>
        <w:rPr>
          <w:rFonts w:cs="Arial"/>
        </w:rPr>
      </w:pPr>
    </w:p>
    <w:p w14:paraId="60F63233" w14:textId="77777777" w:rsidR="009E7D4D" w:rsidRPr="00A44118" w:rsidRDefault="009E7D4D">
      <w:pPr>
        <w:rPr>
          <w:rFonts w:cs="Arial"/>
        </w:rPr>
        <w:sectPr w:rsidR="009E7D4D" w:rsidRPr="00A44118" w:rsidSect="00B22368">
          <w:headerReference w:type="even" r:id="rId12"/>
          <w:headerReference w:type="default" r:id="rId13"/>
          <w:footerReference w:type="even" r:id="rId14"/>
          <w:footerReference w:type="default" r:id="rId15"/>
          <w:headerReference w:type="first" r:id="rId16"/>
          <w:footerReference w:type="first" r:id="rId17"/>
          <w:pgSz w:w="12240" w:h="15840" w:code="1"/>
          <w:pgMar w:top="1987" w:right="1440" w:bottom="1800" w:left="1440" w:header="720" w:footer="777" w:gutter="0"/>
          <w:cols w:space="720"/>
          <w:docGrid w:linePitch="360"/>
        </w:sectPr>
      </w:pPr>
    </w:p>
    <w:p w14:paraId="5FF0A67E" w14:textId="77777777" w:rsidR="00CB4E4C" w:rsidRPr="00CB4E4C" w:rsidRDefault="00CB4E4C" w:rsidP="00CB4E4C">
      <w:pPr>
        <w:pStyle w:val="Legal"/>
        <w:spacing w:line="480" w:lineRule="auto"/>
        <w:rPr>
          <w:rFonts w:cs="Arial"/>
          <w:sz w:val="32"/>
          <w:szCs w:val="32"/>
        </w:rPr>
      </w:pPr>
      <w:r w:rsidRPr="00CB4E4C">
        <w:rPr>
          <w:rFonts w:cs="Arial"/>
          <w:sz w:val="32"/>
          <w:szCs w:val="32"/>
        </w:rPr>
        <w:lastRenderedPageBreak/>
        <w:t>Legal Disclaimer</w:t>
      </w:r>
    </w:p>
    <w:p w14:paraId="2E30130E" w14:textId="77777777" w:rsidR="009E7D4D" w:rsidRPr="00A44118" w:rsidRDefault="00CB4E4C">
      <w:pPr>
        <w:pStyle w:val="Legal"/>
        <w:rPr>
          <w:rFonts w:cs="Arial"/>
        </w:rPr>
      </w:pPr>
      <w:r>
        <w:rPr>
          <w:rFonts w:cs="Arial"/>
        </w:rPr>
        <w:t xml:space="preserve">This </w:t>
      </w:r>
      <w:r w:rsidR="009E7D4D" w:rsidRPr="00A44118">
        <w:rPr>
          <w:rFonts w:cs="Arial"/>
        </w:rPr>
        <w:t>document and the information contained herein (collectively, the "</w:t>
      </w:r>
      <w:r w:rsidR="009E7D4D" w:rsidRPr="00A44118">
        <w:rPr>
          <w:rFonts w:cs="Arial"/>
          <w:b/>
        </w:rPr>
        <w:t>Information</w:t>
      </w:r>
      <w:r w:rsidR="009E7D4D" w:rsidRPr="00A44118">
        <w:rPr>
          <w:rFonts w:cs="Arial"/>
        </w:rPr>
        <w:t>") is provided to you (both the individual receiving this document and any legal entity on behalf of which such individual is acting) ("</w:t>
      </w:r>
      <w:r w:rsidR="009E7D4D" w:rsidRPr="00A44118">
        <w:rPr>
          <w:rFonts w:cs="Arial"/>
          <w:b/>
        </w:rPr>
        <w:t>You</w:t>
      </w:r>
      <w:r w:rsidR="009E7D4D" w:rsidRPr="00A44118">
        <w:rPr>
          <w:rFonts w:cs="Arial"/>
        </w:rPr>
        <w:t>" and "</w:t>
      </w:r>
      <w:r w:rsidR="009E7D4D" w:rsidRPr="00A44118">
        <w:rPr>
          <w:rFonts w:cs="Arial"/>
          <w:b/>
        </w:rPr>
        <w:t>Your</w:t>
      </w:r>
      <w:r w:rsidR="009E7D4D" w:rsidRPr="00A44118">
        <w:rPr>
          <w:rFonts w:cs="Arial"/>
        </w:rPr>
        <w:t xml:space="preserve">") by </w:t>
      </w:r>
      <w:r w:rsidR="00E4088E" w:rsidRPr="00A44118">
        <w:rPr>
          <w:rFonts w:cs="Arial"/>
        </w:rPr>
        <w:t>AT&amp;T</w:t>
      </w:r>
      <w:r w:rsidR="009E7D4D" w:rsidRPr="00A44118">
        <w:rPr>
          <w:rFonts w:cs="Arial"/>
        </w:rPr>
        <w:t>, on behalf of itself and its affiliates ("</w:t>
      </w:r>
      <w:r w:rsidR="00E4088E" w:rsidRPr="00A44118">
        <w:rPr>
          <w:rFonts w:cs="Arial"/>
          <w:b/>
        </w:rPr>
        <w:t>AT&amp;T</w:t>
      </w:r>
      <w:r w:rsidR="009E7D4D" w:rsidRPr="00A44118">
        <w:rPr>
          <w:rFonts w:cs="Arial"/>
        </w:rPr>
        <w:t xml:space="preserve">") for informational purposes only. </w:t>
      </w:r>
      <w:r w:rsidR="00E4088E" w:rsidRPr="00A44118">
        <w:rPr>
          <w:rFonts w:cs="Arial"/>
        </w:rPr>
        <w:t>AT&amp;T</w:t>
      </w:r>
      <w:r w:rsidR="009E7D4D" w:rsidRPr="00A44118">
        <w:rPr>
          <w:rFonts w:cs="Arial"/>
        </w:rPr>
        <w:t xml:space="preserve"> is providing the Information to You because </w:t>
      </w:r>
      <w:r w:rsidR="00E4088E" w:rsidRPr="00A44118">
        <w:rPr>
          <w:rFonts w:cs="Arial"/>
        </w:rPr>
        <w:t>AT&amp;T</w:t>
      </w:r>
      <w:r w:rsidR="009E7D4D" w:rsidRPr="00A44118">
        <w:rPr>
          <w:rFonts w:cs="Arial"/>
        </w:rPr>
        <w:t xml:space="preserve">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w:t>
      </w:r>
      <w:r w:rsidR="00E4088E" w:rsidRPr="00A44118">
        <w:rPr>
          <w:rFonts w:cs="Arial"/>
        </w:rPr>
        <w:t>AT&amp;T</w:t>
      </w:r>
      <w:r w:rsidR="009E7D4D" w:rsidRPr="00A44118">
        <w:rPr>
          <w:rFonts w:cs="Arial"/>
        </w:rPr>
        <w:t xml:space="preserve"> has exercised reasonable care in providing the Information to You, </w:t>
      </w:r>
      <w:r w:rsidR="00E4088E" w:rsidRPr="00A44118">
        <w:rPr>
          <w:rFonts w:cs="Arial"/>
        </w:rPr>
        <w:t>AT&amp;T</w:t>
      </w:r>
      <w:r w:rsidR="009E7D4D" w:rsidRPr="00A44118">
        <w:rPr>
          <w:rFonts w:cs="Arial"/>
        </w:rPr>
        <w:t xml:space="preserve"> does not warrant the accuracy of the Information and is not responsible for any damages arising from Your use of or reliance upon the Information. You further understand and agree that </w:t>
      </w:r>
      <w:r w:rsidR="00E4088E" w:rsidRPr="00A44118">
        <w:rPr>
          <w:rFonts w:cs="Arial"/>
        </w:rPr>
        <w:t>AT&amp;T</w:t>
      </w:r>
      <w:r w:rsidR="009E7D4D" w:rsidRPr="00A44118">
        <w:rPr>
          <w:rFonts w:cs="Arial"/>
        </w:rPr>
        <w:t xml:space="preserve"> in no way represents, and You in no way rely on a belief, that </w:t>
      </w:r>
      <w:r w:rsidR="00E4088E" w:rsidRPr="00A44118">
        <w:rPr>
          <w:rFonts w:cs="Arial"/>
        </w:rPr>
        <w:t>AT&amp;T</w:t>
      </w:r>
      <w:r w:rsidR="009E7D4D" w:rsidRPr="00A44118">
        <w:rPr>
          <w:rFonts w:cs="Arial"/>
        </w:rPr>
        <w:t xml:space="preserve"> is providing the Information in accordance with any standard or service (routine, customary or otherwise) related to the consulting, services, hardware or software industries. </w:t>
      </w:r>
    </w:p>
    <w:p w14:paraId="0557CD6A" w14:textId="77777777" w:rsidR="009E7D4D" w:rsidRPr="00A44118" w:rsidRDefault="009E7D4D">
      <w:pPr>
        <w:pStyle w:val="Legal"/>
        <w:rPr>
          <w:rFonts w:cs="Arial"/>
        </w:rPr>
      </w:pPr>
    </w:p>
    <w:p w14:paraId="1470205F" w14:textId="77777777" w:rsidR="009E7D4D" w:rsidRPr="00A44118" w:rsidRDefault="00E4088E">
      <w:pPr>
        <w:pStyle w:val="Legal"/>
        <w:rPr>
          <w:rFonts w:cs="Arial"/>
        </w:rPr>
      </w:pPr>
      <w:r w:rsidRPr="00A44118">
        <w:rPr>
          <w:rFonts w:cs="Arial"/>
        </w:rPr>
        <w:t>AT&amp;T</w:t>
      </w:r>
      <w:r w:rsidR="009E7D4D" w:rsidRPr="00A44118">
        <w:rPr>
          <w:rFonts w:cs="Arial"/>
        </w:rPr>
        <w:t xml:space="preserve"> DOES NOT WARRANT THAT THE INFORMATION IS ERROR-FREE.  </w:t>
      </w:r>
      <w:r w:rsidRPr="00A44118">
        <w:rPr>
          <w:rFonts w:cs="Arial"/>
        </w:rPr>
        <w:t>AT&amp;T</w:t>
      </w:r>
      <w:r w:rsidR="009E7D4D" w:rsidRPr="00A44118">
        <w:rPr>
          <w:rFonts w:cs="Arial"/>
        </w:rPr>
        <w:t xml:space="preserve"> IS PROVIDING THE INFORMATION TO YOU "AS IS" AND "WITH ALL FAULTS."  </w:t>
      </w:r>
      <w:r w:rsidRPr="00A44118">
        <w:rPr>
          <w:rFonts w:cs="Arial"/>
        </w:rPr>
        <w:t>AT&amp;T</w:t>
      </w:r>
      <w:r w:rsidR="009E7D4D" w:rsidRPr="00A44118">
        <w:rPr>
          <w:rFonts w:cs="Arial"/>
        </w:rPr>
        <w:t xml:space="preserve">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w:t>
      </w:r>
      <w:r w:rsidRPr="00A44118">
        <w:rPr>
          <w:rFonts w:cs="Arial"/>
        </w:rPr>
        <w:t>AT&amp;T</w:t>
      </w:r>
      <w:r w:rsidR="009E7D4D" w:rsidRPr="00A44118">
        <w:rPr>
          <w:rFonts w:cs="Arial"/>
        </w:rPr>
        <w:t xml:space="preserve">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w:t>
      </w:r>
      <w:r w:rsidRPr="00A44118">
        <w:rPr>
          <w:rFonts w:cs="Arial"/>
        </w:rPr>
        <w:t>AT&amp;T</w:t>
      </w:r>
      <w:r w:rsidR="009E7D4D" w:rsidRPr="00A44118">
        <w:rPr>
          <w:rFonts w:cs="Arial"/>
        </w:rPr>
        <w:t xml:space="preserve"> HAS BEEN </w:t>
      </w:r>
      <w:r w:rsidR="009E7D4D" w:rsidRPr="004D65A0">
        <w:rPr>
          <w:rFonts w:cs="Arial"/>
        </w:rPr>
        <w:t>ADVISED</w:t>
      </w:r>
      <w:r w:rsidR="009E7D4D" w:rsidRPr="00A44118">
        <w:rPr>
          <w:rFonts w:cs="Arial"/>
        </w:rPr>
        <w:t xml:space="preserve"> OF THE POSSIBILITY OF SUCH LOSSES OR DAMAGES.</w:t>
      </w:r>
    </w:p>
    <w:p w14:paraId="2C968D37" w14:textId="77777777" w:rsidR="009E7D4D" w:rsidRPr="00A44118" w:rsidRDefault="009E7D4D">
      <w:pPr>
        <w:rPr>
          <w:rFonts w:cs="Arial"/>
        </w:rPr>
      </w:pPr>
    </w:p>
    <w:p w14:paraId="26B4535E" w14:textId="77777777" w:rsidR="00CB4E4C" w:rsidRDefault="009478B9" w:rsidP="008348A7">
      <w:pPr>
        <w:rPr>
          <w:color w:val="000000"/>
          <w:sz w:val="32"/>
          <w:szCs w:val="32"/>
        </w:rPr>
      </w:pPr>
      <w:r w:rsidRPr="00A44118">
        <w:rPr>
          <w:rFonts w:cs="Arial"/>
        </w:rPr>
        <w:br w:type="page"/>
      </w:r>
    </w:p>
    <w:sdt>
      <w:sdtPr>
        <w:rPr>
          <w:rFonts w:ascii="Arial" w:eastAsia="Times New Roman" w:hAnsi="Arial"/>
          <w:b w:val="0"/>
          <w:bCs w:val="0"/>
          <w:color w:val="auto"/>
          <w:sz w:val="24"/>
          <w:szCs w:val="24"/>
          <w:lang w:eastAsia="en-US"/>
        </w:rPr>
        <w:id w:val="7331532"/>
        <w:docPartObj>
          <w:docPartGallery w:val="Table of Contents"/>
          <w:docPartUnique/>
        </w:docPartObj>
      </w:sdtPr>
      <w:sdtEndPr/>
      <w:sdtContent>
        <w:p w14:paraId="6EEF1590" w14:textId="77777777" w:rsidR="008348A7" w:rsidRDefault="008348A7" w:rsidP="008348A7">
          <w:pPr>
            <w:pStyle w:val="TOCHeading"/>
          </w:pPr>
          <w:r>
            <w:t>Table of Contents</w:t>
          </w:r>
        </w:p>
        <w:p w14:paraId="651B1C0A" w14:textId="77777777" w:rsidR="009B729A" w:rsidRDefault="008348A7">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39632622" w:history="1">
            <w:r w:rsidR="009B729A" w:rsidRPr="00D24FFB">
              <w:rPr>
                <w:rStyle w:val="Hyperlink"/>
              </w:rPr>
              <w:t>1.</w:t>
            </w:r>
            <w:r w:rsidR="009B729A">
              <w:rPr>
                <w:rFonts w:asciiTheme="minorHAnsi" w:eastAsiaTheme="minorEastAsia" w:hAnsiTheme="minorHAnsi" w:cstheme="minorBidi"/>
                <w:sz w:val="22"/>
                <w:szCs w:val="22"/>
              </w:rPr>
              <w:tab/>
            </w:r>
            <w:r w:rsidR="009B729A" w:rsidRPr="00D24FFB">
              <w:rPr>
                <w:rStyle w:val="Hyperlink"/>
              </w:rPr>
              <w:t>Introduction</w:t>
            </w:r>
            <w:r w:rsidR="009B729A">
              <w:rPr>
                <w:webHidden/>
              </w:rPr>
              <w:tab/>
            </w:r>
            <w:r w:rsidR="009B729A">
              <w:rPr>
                <w:webHidden/>
              </w:rPr>
              <w:fldChar w:fldCharType="begin"/>
            </w:r>
            <w:r w:rsidR="009B729A">
              <w:rPr>
                <w:webHidden/>
              </w:rPr>
              <w:instrText xml:space="preserve"> PAGEREF _Toc339632622 \h </w:instrText>
            </w:r>
            <w:r w:rsidR="009B729A">
              <w:rPr>
                <w:webHidden/>
              </w:rPr>
            </w:r>
            <w:r w:rsidR="009B729A">
              <w:rPr>
                <w:webHidden/>
              </w:rPr>
              <w:fldChar w:fldCharType="separate"/>
            </w:r>
            <w:r w:rsidR="009B729A">
              <w:rPr>
                <w:webHidden/>
              </w:rPr>
              <w:t>4</w:t>
            </w:r>
            <w:r w:rsidR="009B729A">
              <w:rPr>
                <w:webHidden/>
              </w:rPr>
              <w:fldChar w:fldCharType="end"/>
            </w:r>
          </w:hyperlink>
        </w:p>
        <w:p w14:paraId="5C0F86AB" w14:textId="77777777" w:rsidR="009B729A" w:rsidRDefault="003505E8">
          <w:pPr>
            <w:pStyle w:val="TOC1"/>
            <w:rPr>
              <w:rFonts w:asciiTheme="minorHAnsi" w:eastAsiaTheme="minorEastAsia" w:hAnsiTheme="minorHAnsi" w:cstheme="minorBidi"/>
              <w:sz w:val="22"/>
              <w:szCs w:val="22"/>
            </w:rPr>
          </w:pPr>
          <w:hyperlink w:anchor="_Toc339632623" w:history="1">
            <w:r w:rsidR="009B729A" w:rsidRPr="00D24FFB">
              <w:rPr>
                <w:rStyle w:val="Hyperlink"/>
              </w:rPr>
              <w:t>2.</w:t>
            </w:r>
            <w:r w:rsidR="009B729A">
              <w:rPr>
                <w:rFonts w:asciiTheme="minorHAnsi" w:eastAsiaTheme="minorEastAsia" w:hAnsiTheme="minorHAnsi" w:cstheme="minorBidi"/>
                <w:sz w:val="22"/>
                <w:szCs w:val="22"/>
              </w:rPr>
              <w:tab/>
            </w:r>
            <w:r w:rsidR="009B729A" w:rsidRPr="00D24FFB">
              <w:rPr>
                <w:rStyle w:val="Hyperlink"/>
              </w:rPr>
              <w:t>Architectural Overview</w:t>
            </w:r>
            <w:r w:rsidR="009B729A">
              <w:rPr>
                <w:webHidden/>
              </w:rPr>
              <w:tab/>
            </w:r>
            <w:r w:rsidR="009B729A">
              <w:rPr>
                <w:webHidden/>
              </w:rPr>
              <w:fldChar w:fldCharType="begin"/>
            </w:r>
            <w:r w:rsidR="009B729A">
              <w:rPr>
                <w:webHidden/>
              </w:rPr>
              <w:instrText xml:space="preserve"> PAGEREF _Toc339632623 \h </w:instrText>
            </w:r>
            <w:r w:rsidR="009B729A">
              <w:rPr>
                <w:webHidden/>
              </w:rPr>
            </w:r>
            <w:r w:rsidR="009B729A">
              <w:rPr>
                <w:webHidden/>
              </w:rPr>
              <w:fldChar w:fldCharType="separate"/>
            </w:r>
            <w:r w:rsidR="009B729A">
              <w:rPr>
                <w:webHidden/>
              </w:rPr>
              <w:t>5</w:t>
            </w:r>
            <w:r w:rsidR="009B729A">
              <w:rPr>
                <w:webHidden/>
              </w:rPr>
              <w:fldChar w:fldCharType="end"/>
            </w:r>
          </w:hyperlink>
        </w:p>
        <w:p w14:paraId="5AAE428F" w14:textId="77777777" w:rsidR="009B729A" w:rsidRDefault="003505E8">
          <w:pPr>
            <w:pStyle w:val="TOC1"/>
            <w:rPr>
              <w:rFonts w:asciiTheme="minorHAnsi" w:eastAsiaTheme="minorEastAsia" w:hAnsiTheme="minorHAnsi" w:cstheme="minorBidi"/>
              <w:sz w:val="22"/>
              <w:szCs w:val="22"/>
            </w:rPr>
          </w:pPr>
          <w:hyperlink w:anchor="_Toc339632624" w:history="1">
            <w:r w:rsidR="009B729A" w:rsidRPr="00D24FFB">
              <w:rPr>
                <w:rStyle w:val="Hyperlink"/>
              </w:rPr>
              <w:t>3.</w:t>
            </w:r>
            <w:r w:rsidR="009B729A">
              <w:rPr>
                <w:rFonts w:asciiTheme="minorHAnsi" w:eastAsiaTheme="minorEastAsia" w:hAnsiTheme="minorHAnsi" w:cstheme="minorBidi"/>
                <w:sz w:val="22"/>
                <w:szCs w:val="22"/>
              </w:rPr>
              <w:tab/>
            </w:r>
            <w:r w:rsidR="009B729A" w:rsidRPr="00D24FFB">
              <w:rPr>
                <w:rStyle w:val="Hyperlink"/>
              </w:rPr>
              <w:t>Installation Guidelines and Notes</w:t>
            </w:r>
            <w:r w:rsidR="009B729A">
              <w:rPr>
                <w:webHidden/>
              </w:rPr>
              <w:tab/>
            </w:r>
            <w:r w:rsidR="009B729A">
              <w:rPr>
                <w:webHidden/>
              </w:rPr>
              <w:fldChar w:fldCharType="begin"/>
            </w:r>
            <w:r w:rsidR="009B729A">
              <w:rPr>
                <w:webHidden/>
              </w:rPr>
              <w:instrText xml:space="preserve"> PAGEREF _Toc339632624 \h </w:instrText>
            </w:r>
            <w:r w:rsidR="009B729A">
              <w:rPr>
                <w:webHidden/>
              </w:rPr>
            </w:r>
            <w:r w:rsidR="009B729A">
              <w:rPr>
                <w:webHidden/>
              </w:rPr>
              <w:fldChar w:fldCharType="separate"/>
            </w:r>
            <w:r w:rsidR="009B729A">
              <w:rPr>
                <w:webHidden/>
              </w:rPr>
              <w:t>6</w:t>
            </w:r>
            <w:r w:rsidR="009B729A">
              <w:rPr>
                <w:webHidden/>
              </w:rPr>
              <w:fldChar w:fldCharType="end"/>
            </w:r>
          </w:hyperlink>
        </w:p>
        <w:p w14:paraId="6A3C4C20" w14:textId="77777777" w:rsidR="009B729A" w:rsidRDefault="003505E8">
          <w:pPr>
            <w:pStyle w:val="TOC1"/>
            <w:rPr>
              <w:rFonts w:asciiTheme="minorHAnsi" w:eastAsiaTheme="minorEastAsia" w:hAnsiTheme="minorHAnsi" w:cstheme="minorBidi"/>
              <w:sz w:val="22"/>
              <w:szCs w:val="22"/>
            </w:rPr>
          </w:pPr>
          <w:hyperlink w:anchor="_Toc339632625" w:history="1">
            <w:r w:rsidR="009B729A" w:rsidRPr="00D24FFB">
              <w:rPr>
                <w:rStyle w:val="Hyperlink"/>
              </w:rPr>
              <w:t>4.</w:t>
            </w:r>
            <w:r w:rsidR="009B729A">
              <w:rPr>
                <w:rFonts w:asciiTheme="minorHAnsi" w:eastAsiaTheme="minorEastAsia" w:hAnsiTheme="minorHAnsi" w:cstheme="minorBidi"/>
                <w:sz w:val="22"/>
                <w:szCs w:val="22"/>
              </w:rPr>
              <w:tab/>
            </w:r>
            <w:r w:rsidR="009B729A" w:rsidRPr="00D24FFB">
              <w:rPr>
                <w:rStyle w:val="Hyperlink"/>
              </w:rPr>
              <w:t>Installing the Components</w:t>
            </w:r>
            <w:r w:rsidR="009B729A">
              <w:rPr>
                <w:webHidden/>
              </w:rPr>
              <w:tab/>
            </w:r>
            <w:r w:rsidR="009B729A">
              <w:rPr>
                <w:webHidden/>
              </w:rPr>
              <w:fldChar w:fldCharType="begin"/>
            </w:r>
            <w:r w:rsidR="009B729A">
              <w:rPr>
                <w:webHidden/>
              </w:rPr>
              <w:instrText xml:space="preserve"> PAGEREF _Toc339632625 \h </w:instrText>
            </w:r>
            <w:r w:rsidR="009B729A">
              <w:rPr>
                <w:webHidden/>
              </w:rPr>
            </w:r>
            <w:r w:rsidR="009B729A">
              <w:rPr>
                <w:webHidden/>
              </w:rPr>
              <w:fldChar w:fldCharType="separate"/>
            </w:r>
            <w:r w:rsidR="009B729A">
              <w:rPr>
                <w:webHidden/>
              </w:rPr>
              <w:t>7</w:t>
            </w:r>
            <w:r w:rsidR="009B729A">
              <w:rPr>
                <w:webHidden/>
              </w:rPr>
              <w:fldChar w:fldCharType="end"/>
            </w:r>
          </w:hyperlink>
        </w:p>
        <w:p w14:paraId="26416236" w14:textId="77777777" w:rsidR="009B729A" w:rsidRDefault="003505E8">
          <w:pPr>
            <w:pStyle w:val="TOC2"/>
            <w:rPr>
              <w:rFonts w:asciiTheme="minorHAnsi" w:eastAsiaTheme="minorEastAsia" w:hAnsiTheme="minorHAnsi" w:cstheme="minorBidi"/>
              <w:sz w:val="22"/>
              <w:szCs w:val="22"/>
            </w:rPr>
          </w:pPr>
          <w:hyperlink w:anchor="_Toc339632626" w:history="1">
            <w:r w:rsidR="009B729A" w:rsidRPr="00D24FFB">
              <w:rPr>
                <w:rStyle w:val="Hyperlink"/>
              </w:rPr>
              <w:t>4.1</w:t>
            </w:r>
            <w:r w:rsidR="009B729A">
              <w:rPr>
                <w:rFonts w:asciiTheme="minorHAnsi" w:eastAsiaTheme="minorEastAsia" w:hAnsiTheme="minorHAnsi" w:cstheme="minorBidi"/>
                <w:sz w:val="22"/>
                <w:szCs w:val="22"/>
              </w:rPr>
              <w:tab/>
            </w:r>
            <w:r w:rsidR="009B729A" w:rsidRPr="00D24FFB">
              <w:rPr>
                <w:rStyle w:val="Hyperlink"/>
              </w:rPr>
              <w:t>Downloading Modules</w:t>
            </w:r>
            <w:r w:rsidR="009B729A">
              <w:rPr>
                <w:webHidden/>
              </w:rPr>
              <w:tab/>
            </w:r>
            <w:r w:rsidR="009B729A">
              <w:rPr>
                <w:webHidden/>
              </w:rPr>
              <w:fldChar w:fldCharType="begin"/>
            </w:r>
            <w:r w:rsidR="009B729A">
              <w:rPr>
                <w:webHidden/>
              </w:rPr>
              <w:instrText xml:space="preserve"> PAGEREF _Toc339632626 \h </w:instrText>
            </w:r>
            <w:r w:rsidR="009B729A">
              <w:rPr>
                <w:webHidden/>
              </w:rPr>
            </w:r>
            <w:r w:rsidR="009B729A">
              <w:rPr>
                <w:webHidden/>
              </w:rPr>
              <w:fldChar w:fldCharType="separate"/>
            </w:r>
            <w:r w:rsidR="009B729A">
              <w:rPr>
                <w:webHidden/>
              </w:rPr>
              <w:t>7</w:t>
            </w:r>
            <w:r w:rsidR="009B729A">
              <w:rPr>
                <w:webHidden/>
              </w:rPr>
              <w:fldChar w:fldCharType="end"/>
            </w:r>
          </w:hyperlink>
        </w:p>
        <w:p w14:paraId="35616B63" w14:textId="77777777" w:rsidR="009B729A" w:rsidRDefault="003505E8">
          <w:pPr>
            <w:pStyle w:val="TOC2"/>
            <w:rPr>
              <w:rFonts w:asciiTheme="minorHAnsi" w:eastAsiaTheme="minorEastAsia" w:hAnsiTheme="minorHAnsi" w:cstheme="minorBidi"/>
              <w:sz w:val="22"/>
              <w:szCs w:val="22"/>
            </w:rPr>
          </w:pPr>
          <w:hyperlink w:anchor="_Toc339632627" w:history="1">
            <w:r w:rsidR="009B729A" w:rsidRPr="00D24FFB">
              <w:rPr>
                <w:rStyle w:val="Hyperlink"/>
              </w:rPr>
              <w:t>4.2</w:t>
            </w:r>
            <w:r w:rsidR="009B729A">
              <w:rPr>
                <w:rFonts w:asciiTheme="minorHAnsi" w:eastAsiaTheme="minorEastAsia" w:hAnsiTheme="minorHAnsi" w:cstheme="minorBidi"/>
                <w:sz w:val="22"/>
                <w:szCs w:val="22"/>
              </w:rPr>
              <w:tab/>
            </w:r>
            <w:r w:rsidR="009B729A" w:rsidRPr="00D24FFB">
              <w:rPr>
                <w:rStyle w:val="Hyperlink"/>
              </w:rPr>
              <w:t>Installing Modules</w:t>
            </w:r>
            <w:r w:rsidR="009B729A">
              <w:rPr>
                <w:webHidden/>
              </w:rPr>
              <w:tab/>
            </w:r>
            <w:r w:rsidR="009B729A">
              <w:rPr>
                <w:webHidden/>
              </w:rPr>
              <w:fldChar w:fldCharType="begin"/>
            </w:r>
            <w:r w:rsidR="009B729A">
              <w:rPr>
                <w:webHidden/>
              </w:rPr>
              <w:instrText xml:space="preserve"> PAGEREF _Toc339632627 \h </w:instrText>
            </w:r>
            <w:r w:rsidR="009B729A">
              <w:rPr>
                <w:webHidden/>
              </w:rPr>
            </w:r>
            <w:r w:rsidR="009B729A">
              <w:rPr>
                <w:webHidden/>
              </w:rPr>
              <w:fldChar w:fldCharType="separate"/>
            </w:r>
            <w:r w:rsidR="009B729A">
              <w:rPr>
                <w:webHidden/>
              </w:rPr>
              <w:t>8</w:t>
            </w:r>
            <w:r w:rsidR="009B729A">
              <w:rPr>
                <w:webHidden/>
              </w:rPr>
              <w:fldChar w:fldCharType="end"/>
            </w:r>
          </w:hyperlink>
        </w:p>
        <w:p w14:paraId="75619086" w14:textId="77777777" w:rsidR="009B729A" w:rsidRDefault="003505E8">
          <w:pPr>
            <w:pStyle w:val="TOC2"/>
            <w:rPr>
              <w:rFonts w:asciiTheme="minorHAnsi" w:eastAsiaTheme="minorEastAsia" w:hAnsiTheme="minorHAnsi" w:cstheme="minorBidi"/>
              <w:sz w:val="22"/>
              <w:szCs w:val="22"/>
            </w:rPr>
          </w:pPr>
          <w:hyperlink w:anchor="_Toc339632628" w:history="1">
            <w:r w:rsidR="009B729A" w:rsidRPr="00D24FFB">
              <w:rPr>
                <w:rStyle w:val="Hyperlink"/>
              </w:rPr>
              <w:t>4.3</w:t>
            </w:r>
            <w:r w:rsidR="009B729A">
              <w:rPr>
                <w:rFonts w:asciiTheme="minorHAnsi" w:eastAsiaTheme="minorEastAsia" w:hAnsiTheme="minorHAnsi" w:cstheme="minorBidi"/>
                <w:sz w:val="22"/>
                <w:szCs w:val="22"/>
              </w:rPr>
              <w:tab/>
            </w:r>
            <w:r w:rsidR="009B729A" w:rsidRPr="00D24FFB">
              <w:rPr>
                <w:rStyle w:val="Hyperlink"/>
              </w:rPr>
              <w:t>Using the Components</w:t>
            </w:r>
            <w:r w:rsidR="009B729A">
              <w:rPr>
                <w:webHidden/>
              </w:rPr>
              <w:tab/>
            </w:r>
            <w:r w:rsidR="009B729A">
              <w:rPr>
                <w:webHidden/>
              </w:rPr>
              <w:fldChar w:fldCharType="begin"/>
            </w:r>
            <w:r w:rsidR="009B729A">
              <w:rPr>
                <w:webHidden/>
              </w:rPr>
              <w:instrText xml:space="preserve"> PAGEREF _Toc339632628 \h </w:instrText>
            </w:r>
            <w:r w:rsidR="009B729A">
              <w:rPr>
                <w:webHidden/>
              </w:rPr>
            </w:r>
            <w:r w:rsidR="009B729A">
              <w:rPr>
                <w:webHidden/>
              </w:rPr>
              <w:fldChar w:fldCharType="separate"/>
            </w:r>
            <w:r w:rsidR="009B729A">
              <w:rPr>
                <w:webHidden/>
              </w:rPr>
              <w:t>13</w:t>
            </w:r>
            <w:r w:rsidR="009B729A">
              <w:rPr>
                <w:webHidden/>
              </w:rPr>
              <w:fldChar w:fldCharType="end"/>
            </w:r>
          </w:hyperlink>
        </w:p>
        <w:p w14:paraId="3AF26389" w14:textId="77777777" w:rsidR="008348A7" w:rsidRDefault="008348A7" w:rsidP="008348A7">
          <w:r>
            <w:fldChar w:fldCharType="end"/>
          </w:r>
        </w:p>
      </w:sdtContent>
    </w:sdt>
    <w:p w14:paraId="7FE1462C" w14:textId="77777777" w:rsidR="00DC6B2E" w:rsidRDefault="00DC6B2E">
      <w:pPr>
        <w:pStyle w:val="HeadingFront"/>
        <w:rPr>
          <w:rFonts w:cs="Arial"/>
        </w:rPr>
      </w:pPr>
    </w:p>
    <w:p w14:paraId="004E0A29" w14:textId="77777777" w:rsidR="009E7D4D" w:rsidRPr="00A44118" w:rsidRDefault="009E7D4D">
      <w:pPr>
        <w:rPr>
          <w:rFonts w:cs="Arial"/>
          <w:b/>
        </w:rPr>
        <w:sectPr w:rsidR="009E7D4D" w:rsidRPr="00A44118" w:rsidSect="005448C7">
          <w:headerReference w:type="even" r:id="rId18"/>
          <w:headerReference w:type="default" r:id="rId19"/>
          <w:headerReference w:type="first" r:id="rId20"/>
          <w:pgSz w:w="12240" w:h="15840" w:code="1"/>
          <w:pgMar w:top="2592" w:right="1440" w:bottom="1800" w:left="1440" w:header="720" w:footer="510" w:gutter="0"/>
          <w:cols w:space="720"/>
          <w:docGrid w:linePitch="360"/>
        </w:sectPr>
      </w:pPr>
    </w:p>
    <w:p w14:paraId="4CE88A41" w14:textId="77777777" w:rsidR="00317D1E" w:rsidRPr="008E168E" w:rsidRDefault="0057465B" w:rsidP="008E168E">
      <w:pPr>
        <w:pStyle w:val="Heading1"/>
      </w:pPr>
      <w:bookmarkStart w:id="1" w:name="_Toc337660480"/>
      <w:bookmarkStart w:id="2" w:name="_Toc339632622"/>
      <w:r w:rsidRPr="008E168E">
        <w:lastRenderedPageBreak/>
        <w:t>Introduction</w:t>
      </w:r>
      <w:bookmarkEnd w:id="1"/>
      <w:bookmarkEnd w:id="2"/>
    </w:p>
    <w:p w14:paraId="100CC4C5" w14:textId="77777777" w:rsidR="0057465B" w:rsidRDefault="0057465B" w:rsidP="0057465B">
      <w:r w:rsidRPr="00DC6930">
        <w:t xml:space="preserve">The AT&amp;T </w:t>
      </w:r>
      <w:proofErr w:type="spellStart"/>
      <w:r w:rsidR="007320DF">
        <w:t>Appcelerator</w:t>
      </w:r>
      <w:proofErr w:type="spellEnd"/>
      <w:r w:rsidR="007320DF">
        <w:t xml:space="preserve"> </w:t>
      </w:r>
      <w:r w:rsidRPr="00DC6930">
        <w:t xml:space="preserve">Titanium Mobile SDK provides a </w:t>
      </w:r>
      <w:r w:rsidRPr="00C46F35">
        <w:t xml:space="preserve">simplified </w:t>
      </w:r>
      <w:r>
        <w:t xml:space="preserve">way </w:t>
      </w:r>
      <w:r w:rsidRPr="00DC6930">
        <w:t xml:space="preserve">for Titanium Mobile Developers to </w:t>
      </w:r>
      <w:r>
        <w:t xml:space="preserve">access </w:t>
      </w:r>
      <w:r w:rsidRPr="00DC6930">
        <w:t xml:space="preserve">the </w:t>
      </w:r>
      <w:r w:rsidRPr="00C46F35">
        <w:t>AT&amp;T API platform</w:t>
      </w:r>
      <w:r w:rsidRPr="00DC6930">
        <w:t xml:space="preserve"> services</w:t>
      </w:r>
      <w:r>
        <w:t>.</w:t>
      </w:r>
    </w:p>
    <w:p w14:paraId="54E583AB" w14:textId="77777777" w:rsidR="0057465B" w:rsidRDefault="0057465B" w:rsidP="0057465B"/>
    <w:p w14:paraId="03F9299E" w14:textId="77777777" w:rsidR="0057465B" w:rsidRDefault="0057465B" w:rsidP="0057465B">
      <w:r>
        <w:t xml:space="preserve">By </w:t>
      </w:r>
      <w:r w:rsidRPr="00C46F35">
        <w:t>significantly reduc</w:t>
      </w:r>
      <w:r>
        <w:t>ing</w:t>
      </w:r>
      <w:r w:rsidRPr="00C46F35">
        <w:t xml:space="preserve"> the complexity of building applications</w:t>
      </w:r>
      <w:r w:rsidRPr="000553F1">
        <w:t xml:space="preserve"> </w:t>
      </w:r>
      <w:r>
        <w:t xml:space="preserve">that </w:t>
      </w:r>
      <w:r w:rsidRPr="000553F1">
        <w:t xml:space="preserve">use the </w:t>
      </w:r>
      <w:r w:rsidRPr="00C46F35">
        <w:t>AT&amp;T platform services</w:t>
      </w:r>
      <w:r>
        <w:t xml:space="preserve">, the </w:t>
      </w:r>
      <w:r w:rsidRPr="000553F1">
        <w:t>AT&amp;T Titanium Mobile SDK</w:t>
      </w:r>
      <w:r w:rsidRPr="00DC6930">
        <w:t xml:space="preserve"> helps developers </w:t>
      </w:r>
      <w:r w:rsidRPr="00C46F35">
        <w:t>quickly bring robust</w:t>
      </w:r>
      <w:r w:rsidRPr="00DC6930">
        <w:t xml:space="preserve"> Titanium mobile applications to market.</w:t>
      </w:r>
    </w:p>
    <w:p w14:paraId="08BE347F" w14:textId="77777777" w:rsidR="0057465B" w:rsidRPr="00DC6930" w:rsidRDefault="0057465B" w:rsidP="0057465B"/>
    <w:p w14:paraId="03F0920E" w14:textId="77777777" w:rsidR="0057465B" w:rsidRDefault="0057465B" w:rsidP="0057465B">
      <w:pPr>
        <w:rPr>
          <w:rFonts w:cs="Calibri"/>
        </w:rPr>
      </w:pPr>
      <w:r w:rsidRPr="00BC462C">
        <w:rPr>
          <w:rFonts w:cs="Calibri"/>
        </w:rPr>
        <w:t xml:space="preserve">The AT&amp;T Titanium </w:t>
      </w:r>
      <w:r>
        <w:rPr>
          <w:rFonts w:cs="Calibri"/>
        </w:rPr>
        <w:t>Modules</w:t>
      </w:r>
      <w:r w:rsidRPr="00BC462C">
        <w:rPr>
          <w:rFonts w:cs="Calibri"/>
        </w:rPr>
        <w:t xml:space="preserve"> </w:t>
      </w:r>
      <w:r>
        <w:rPr>
          <w:rFonts w:cs="Calibri"/>
        </w:rPr>
        <w:t xml:space="preserve">provide </w:t>
      </w:r>
      <w:r w:rsidRPr="00275AD4">
        <w:rPr>
          <w:rFonts w:cs="Calibri"/>
        </w:rPr>
        <w:t xml:space="preserve">interfaces </w:t>
      </w:r>
      <w:r>
        <w:rPr>
          <w:rFonts w:cs="Calibri"/>
        </w:rPr>
        <w:t xml:space="preserve">that </w:t>
      </w:r>
      <w:r w:rsidRPr="00BC462C">
        <w:rPr>
          <w:rFonts w:cs="Calibri"/>
        </w:rPr>
        <w:t>facilitate</w:t>
      </w:r>
      <w:r>
        <w:rPr>
          <w:rFonts w:cs="Calibri"/>
        </w:rPr>
        <w:t xml:space="preserve"> </w:t>
      </w:r>
      <w:r w:rsidRPr="00275AD4">
        <w:rPr>
          <w:rFonts w:cs="Calibri"/>
        </w:rPr>
        <w:t xml:space="preserve">access </w:t>
      </w:r>
      <w:r>
        <w:rPr>
          <w:rFonts w:cs="Calibri"/>
        </w:rPr>
        <w:t xml:space="preserve">to the following </w:t>
      </w:r>
      <w:r w:rsidRPr="00275AD4">
        <w:rPr>
          <w:rFonts w:cs="Calibri"/>
        </w:rPr>
        <w:t>AT&amp;T platform</w:t>
      </w:r>
      <w:r>
        <w:rPr>
          <w:rFonts w:cs="Calibri"/>
        </w:rPr>
        <w:t xml:space="preserve"> </w:t>
      </w:r>
      <w:r w:rsidRPr="00275AD4">
        <w:rPr>
          <w:rFonts w:cs="Calibri"/>
        </w:rPr>
        <w:t>APIs:</w:t>
      </w:r>
    </w:p>
    <w:p w14:paraId="3F1FD31E" w14:textId="77777777" w:rsidR="006E625F" w:rsidRDefault="006E625F" w:rsidP="006E625F"/>
    <w:p w14:paraId="42F2E9EF" w14:textId="77777777" w:rsidR="0057465B" w:rsidRPr="0057465B" w:rsidRDefault="0057465B" w:rsidP="0057465B">
      <w:pPr>
        <w:numPr>
          <w:ilvl w:val="0"/>
          <w:numId w:val="22"/>
        </w:numPr>
      </w:pPr>
      <w:r w:rsidRPr="0057465B">
        <w:t>SMS</w:t>
      </w:r>
    </w:p>
    <w:p w14:paraId="7C054CF6" w14:textId="77777777" w:rsidR="0057465B" w:rsidRPr="0057465B" w:rsidRDefault="0057465B" w:rsidP="0057465B">
      <w:pPr>
        <w:numPr>
          <w:ilvl w:val="0"/>
          <w:numId w:val="22"/>
        </w:numPr>
      </w:pPr>
      <w:r w:rsidRPr="0057465B">
        <w:t>MMS</w:t>
      </w:r>
    </w:p>
    <w:p w14:paraId="72668315" w14:textId="77777777" w:rsidR="0057465B" w:rsidRPr="0057465B" w:rsidRDefault="0057465B" w:rsidP="0057465B">
      <w:pPr>
        <w:numPr>
          <w:ilvl w:val="0"/>
          <w:numId w:val="22"/>
        </w:numPr>
      </w:pPr>
      <w:r w:rsidRPr="0057465B">
        <w:t>WAP-PUSH</w:t>
      </w:r>
    </w:p>
    <w:p w14:paraId="61BFB76F" w14:textId="77777777" w:rsidR="0057465B" w:rsidRPr="0057465B" w:rsidRDefault="0057465B" w:rsidP="0057465B">
      <w:pPr>
        <w:numPr>
          <w:ilvl w:val="0"/>
          <w:numId w:val="22"/>
        </w:numPr>
      </w:pPr>
      <w:r w:rsidRPr="0057465B">
        <w:t>SPEECH</w:t>
      </w:r>
    </w:p>
    <w:p w14:paraId="12ED1271" w14:textId="77777777" w:rsidR="0057465B" w:rsidRPr="0057465B" w:rsidRDefault="0057465B" w:rsidP="0057465B">
      <w:pPr>
        <w:numPr>
          <w:ilvl w:val="0"/>
          <w:numId w:val="22"/>
        </w:numPr>
      </w:pPr>
      <w:r w:rsidRPr="0057465B">
        <w:t>IN-APP MESSAGING</w:t>
      </w:r>
    </w:p>
    <w:p w14:paraId="2BE928DB" w14:textId="77777777" w:rsidR="0057465B" w:rsidRPr="0057465B" w:rsidRDefault="0057465B" w:rsidP="0057465B">
      <w:pPr>
        <w:numPr>
          <w:ilvl w:val="0"/>
          <w:numId w:val="22"/>
        </w:numPr>
      </w:pPr>
      <w:r w:rsidRPr="0057465B">
        <w:t>NOTARY</w:t>
      </w:r>
    </w:p>
    <w:p w14:paraId="2AD12F0E" w14:textId="77777777" w:rsidR="0057465B" w:rsidRPr="0057465B" w:rsidRDefault="0057465B" w:rsidP="0057465B">
      <w:pPr>
        <w:numPr>
          <w:ilvl w:val="0"/>
          <w:numId w:val="22"/>
        </w:numPr>
      </w:pPr>
      <w:r w:rsidRPr="0057465B">
        <w:t>PAYMENT</w:t>
      </w:r>
    </w:p>
    <w:p w14:paraId="3606E93A" w14:textId="77777777" w:rsidR="0057465B" w:rsidRPr="0057465B" w:rsidRDefault="0057465B" w:rsidP="0057465B">
      <w:pPr>
        <w:numPr>
          <w:ilvl w:val="0"/>
          <w:numId w:val="22"/>
        </w:numPr>
      </w:pPr>
      <w:r w:rsidRPr="0057465B">
        <w:t>LOCATION</w:t>
      </w:r>
    </w:p>
    <w:p w14:paraId="422E384D" w14:textId="77777777" w:rsidR="0057465B" w:rsidRDefault="0057465B" w:rsidP="0057465B">
      <w:pPr>
        <w:numPr>
          <w:ilvl w:val="0"/>
          <w:numId w:val="22"/>
        </w:numPr>
      </w:pPr>
      <w:r w:rsidRPr="0057465B">
        <w:t>OAUTH</w:t>
      </w:r>
    </w:p>
    <w:p w14:paraId="0232C0D6" w14:textId="77777777" w:rsidR="00C01819" w:rsidRDefault="00C01819" w:rsidP="00C01819"/>
    <w:p w14:paraId="701C8391" w14:textId="77777777" w:rsidR="00C01819" w:rsidRPr="0057465B" w:rsidRDefault="00C01819" w:rsidP="00C01819">
      <w:r w:rsidRPr="00FD001C">
        <w:rPr>
          <w:b/>
          <w:noProof/>
        </w:rPr>
        <w:drawing>
          <wp:inline distT="0" distB="0" distL="0" distR="0" wp14:anchorId="7F55A085" wp14:editId="12FBFE1D">
            <wp:extent cx="266700" cy="228600"/>
            <wp:effectExtent l="19050" t="0" r="0" b="0"/>
            <wp:docPr id="1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1" cstate="print"/>
                    <a:srcRect/>
                    <a:stretch>
                      <a:fillRect/>
                    </a:stretch>
                  </pic:blipFill>
                  <pic:spPr bwMode="auto">
                    <a:xfrm>
                      <a:off x="0" y="0"/>
                      <a:ext cx="266700" cy="228600"/>
                    </a:xfrm>
                    <a:prstGeom prst="rect">
                      <a:avLst/>
                    </a:prstGeom>
                    <a:noFill/>
                    <a:ln w="9525">
                      <a:noFill/>
                      <a:miter lim="800000"/>
                      <a:headEnd/>
                      <a:tailEnd/>
                    </a:ln>
                  </pic:spPr>
                </pic:pic>
              </a:graphicData>
            </a:graphic>
          </wp:inline>
        </w:drawing>
      </w:r>
      <w:r w:rsidRPr="00FD001C">
        <w:rPr>
          <w:b/>
        </w:rPr>
        <w:t>Note:</w:t>
      </w:r>
      <w:r w:rsidRPr="00FD001C">
        <w:t xml:space="preserve"> </w:t>
      </w:r>
      <w:r w:rsidRPr="008348A7">
        <w:t xml:space="preserve">To learn more about the AT&amp;T API platform, visit the AT&amp;T Developer Program website </w:t>
      </w:r>
      <w:hyperlink r:id="rId22" w:history="1">
        <w:r w:rsidRPr="008348A7">
          <w:t>http://developer.att.com</w:t>
        </w:r>
      </w:hyperlink>
      <w:r w:rsidRPr="008348A7">
        <w:t>.</w:t>
      </w:r>
    </w:p>
    <w:p w14:paraId="10F049DE" w14:textId="77777777" w:rsidR="004470BF" w:rsidRPr="008E168E" w:rsidRDefault="004470BF" w:rsidP="008E168E">
      <w:pPr>
        <w:pStyle w:val="Heading1"/>
      </w:pPr>
      <w:bookmarkStart w:id="3" w:name="_Toc339632623"/>
      <w:r w:rsidRPr="008E168E">
        <w:lastRenderedPageBreak/>
        <w:t>Architectural Overview</w:t>
      </w:r>
      <w:bookmarkEnd w:id="3"/>
    </w:p>
    <w:p w14:paraId="6D4E7B53" w14:textId="77777777" w:rsidR="001252C6" w:rsidRDefault="001252C6" w:rsidP="001252C6">
      <w:r w:rsidRPr="001252C6">
        <w:t>The AT&amp;T Titanium Mobile SDK contains two components that provide access to the AT&amp;T platform APIs:</w:t>
      </w:r>
    </w:p>
    <w:p w14:paraId="76DE0966" w14:textId="77777777" w:rsidR="001252C6" w:rsidRDefault="001252C6" w:rsidP="001252C6"/>
    <w:p w14:paraId="3F1B7DC6" w14:textId="77777777" w:rsidR="001252C6" w:rsidRDefault="001252C6" w:rsidP="001252C6">
      <w:pPr>
        <w:numPr>
          <w:ilvl w:val="0"/>
          <w:numId w:val="22"/>
        </w:numPr>
      </w:pPr>
      <w:r w:rsidRPr="001252C6">
        <w:rPr>
          <w:b/>
        </w:rPr>
        <w:t>JavaScript Wrapper Library</w:t>
      </w:r>
      <w:r w:rsidRPr="001252C6">
        <w:t xml:space="preserve"> - This component contains a set of JavaScript interfaces that complies with CommonJS specifications.</w:t>
      </w:r>
    </w:p>
    <w:p w14:paraId="1CB4E82D" w14:textId="77777777" w:rsidR="00C01819" w:rsidRDefault="00C01819" w:rsidP="00C01819"/>
    <w:p w14:paraId="633BD89E" w14:textId="77777777" w:rsidR="001252C6" w:rsidRDefault="001252C6" w:rsidP="001252C6">
      <w:pPr>
        <w:numPr>
          <w:ilvl w:val="0"/>
          <w:numId w:val="22"/>
        </w:numPr>
      </w:pPr>
      <w:r w:rsidRPr="001252C6">
        <w:rPr>
          <w:b/>
        </w:rPr>
        <w:t>Native code library</w:t>
      </w:r>
      <w:r w:rsidRPr="001252C6">
        <w:t xml:space="preserve"> - This component contains native code interfaces for use with both iOS and Android.</w:t>
      </w:r>
    </w:p>
    <w:p w14:paraId="09F2102D" w14:textId="77777777" w:rsidR="004470BF" w:rsidRPr="004470BF" w:rsidRDefault="004470BF" w:rsidP="004470BF">
      <w:r>
        <w:rPr>
          <w:rFonts w:ascii="Calibri" w:hAnsi="Calibri" w:cs="Calibri"/>
          <w:noProof/>
        </w:rPr>
        <w:drawing>
          <wp:inline distT="0" distB="0" distL="0" distR="0" wp14:anchorId="6850524F" wp14:editId="6C728E3E">
            <wp:extent cx="4953000" cy="46005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953000" cy="4600575"/>
                    </a:xfrm>
                    <a:prstGeom prst="rect">
                      <a:avLst/>
                    </a:prstGeom>
                    <a:noFill/>
                    <a:ln w="9525">
                      <a:noFill/>
                      <a:miter lim="800000"/>
                      <a:headEnd/>
                      <a:tailEnd/>
                    </a:ln>
                  </pic:spPr>
                </pic:pic>
              </a:graphicData>
            </a:graphic>
          </wp:inline>
        </w:drawing>
      </w:r>
    </w:p>
    <w:p w14:paraId="26633B9B" w14:textId="77777777" w:rsidR="004470BF" w:rsidRDefault="004470BF" w:rsidP="008348A7">
      <w:pPr>
        <w:pStyle w:val="Caption"/>
      </w:pPr>
      <w:r w:rsidRPr="008348A7">
        <w:t xml:space="preserve">Figure </w:t>
      </w:r>
      <w:r w:rsidR="003505E8">
        <w:fldChar w:fldCharType="begin"/>
      </w:r>
      <w:r w:rsidR="003505E8">
        <w:instrText xml:space="preserve"> SEQ Figure \* ARABIC </w:instrText>
      </w:r>
      <w:r w:rsidR="003505E8">
        <w:fldChar w:fldCharType="separate"/>
      </w:r>
      <w:r w:rsidRPr="008348A7">
        <w:t>1</w:t>
      </w:r>
      <w:r w:rsidR="003505E8">
        <w:fldChar w:fldCharType="end"/>
      </w:r>
      <w:r w:rsidRPr="008348A7">
        <w:t>: AT&amp;T Titanium Mobile SDK Architecture</w:t>
      </w:r>
    </w:p>
    <w:p w14:paraId="47F2780F" w14:textId="77777777" w:rsidR="004470BF" w:rsidRPr="008E168E" w:rsidRDefault="00C01819" w:rsidP="00C01819">
      <w:pPr>
        <w:pStyle w:val="Heading1"/>
      </w:pPr>
      <w:bookmarkStart w:id="4" w:name="_Toc337660482"/>
      <w:r w:rsidRPr="008E168E">
        <w:lastRenderedPageBreak/>
        <w:t xml:space="preserve"> </w:t>
      </w:r>
      <w:bookmarkStart w:id="5" w:name="_Toc339632624"/>
      <w:r w:rsidR="00A204DA" w:rsidRPr="008E168E">
        <w:t>Installation Guidelines and Notes</w:t>
      </w:r>
      <w:bookmarkEnd w:id="4"/>
      <w:bookmarkEnd w:id="5"/>
    </w:p>
    <w:p w14:paraId="3BF4AD9E" w14:textId="77777777" w:rsidR="00A204DA" w:rsidRDefault="00A204DA" w:rsidP="00852D91">
      <w:bookmarkStart w:id="6" w:name="_Toc309385137"/>
      <w:r w:rsidRPr="00A204DA">
        <w:t>The following operating systems are supported by the AT&amp;T Titanium Mobile SDK:</w:t>
      </w:r>
    </w:p>
    <w:p w14:paraId="34B55BE5" w14:textId="77777777" w:rsidR="00A204DA" w:rsidRDefault="00A204DA" w:rsidP="00852D91"/>
    <w:tbl>
      <w:tblPr>
        <w:tblStyle w:val="LightList-Accent11"/>
        <w:tblW w:w="0" w:type="auto"/>
        <w:tblLook w:val="04A0" w:firstRow="1" w:lastRow="0" w:firstColumn="1" w:lastColumn="0" w:noHBand="0" w:noVBand="1"/>
      </w:tblPr>
      <w:tblGrid>
        <w:gridCol w:w="3978"/>
        <w:gridCol w:w="2700"/>
        <w:gridCol w:w="2898"/>
      </w:tblGrid>
      <w:tr w:rsidR="00A204DA" w14:paraId="7FCFA018" w14:textId="77777777" w:rsidTr="00A2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2C931D56" w14:textId="77777777" w:rsidR="00A204DA" w:rsidRDefault="00A204DA" w:rsidP="00852D91">
            <w:r w:rsidRPr="00E94D00">
              <w:rPr>
                <w:rFonts w:ascii="Calibri" w:hAnsi="Calibri" w:cs="Calibri"/>
              </w:rPr>
              <w:t>Operating System</w:t>
            </w:r>
          </w:p>
        </w:tc>
        <w:tc>
          <w:tcPr>
            <w:tcW w:w="2700" w:type="dxa"/>
          </w:tcPr>
          <w:p w14:paraId="22D9281D" w14:textId="77777777" w:rsidR="00A204DA" w:rsidRDefault="00A204DA" w:rsidP="00A204DA">
            <w:pPr>
              <w:cnfStyle w:val="100000000000" w:firstRow="1" w:lastRow="0" w:firstColumn="0" w:lastColumn="0" w:oddVBand="0" w:evenVBand="0" w:oddHBand="0" w:evenHBand="0" w:firstRowFirstColumn="0" w:firstRowLastColumn="0" w:lastRowFirstColumn="0" w:lastRowLastColumn="0"/>
            </w:pPr>
            <w:r w:rsidRPr="00E94D00">
              <w:rPr>
                <w:rFonts w:ascii="Calibri" w:hAnsi="Calibri" w:cs="Calibri"/>
              </w:rPr>
              <w:t>Min</w:t>
            </w:r>
            <w:r>
              <w:rPr>
                <w:rFonts w:ascii="Calibri" w:hAnsi="Calibri" w:cs="Calibri"/>
              </w:rPr>
              <w:t>imum</w:t>
            </w:r>
            <w:r w:rsidRPr="00E94D00">
              <w:rPr>
                <w:rFonts w:ascii="Calibri" w:hAnsi="Calibri" w:cs="Calibri"/>
              </w:rPr>
              <w:t xml:space="preserve"> Version</w:t>
            </w:r>
          </w:p>
        </w:tc>
        <w:tc>
          <w:tcPr>
            <w:tcW w:w="2898" w:type="dxa"/>
          </w:tcPr>
          <w:p w14:paraId="7FE49907" w14:textId="77777777" w:rsidR="00A204DA" w:rsidRDefault="00A204DA" w:rsidP="00A204DA">
            <w:pPr>
              <w:cnfStyle w:val="100000000000" w:firstRow="1" w:lastRow="0" w:firstColumn="0" w:lastColumn="0" w:oddVBand="0" w:evenVBand="0" w:oddHBand="0" w:evenHBand="0" w:firstRowFirstColumn="0" w:firstRowLastColumn="0" w:lastRowFirstColumn="0" w:lastRowLastColumn="0"/>
            </w:pPr>
            <w:r w:rsidRPr="00E94D00">
              <w:rPr>
                <w:rFonts w:ascii="Calibri" w:hAnsi="Calibri" w:cs="Calibri"/>
              </w:rPr>
              <w:t>Max</w:t>
            </w:r>
            <w:r>
              <w:rPr>
                <w:rFonts w:ascii="Calibri" w:hAnsi="Calibri" w:cs="Calibri"/>
              </w:rPr>
              <w:t>imum</w:t>
            </w:r>
            <w:r w:rsidRPr="00E94D00">
              <w:rPr>
                <w:rFonts w:ascii="Calibri" w:hAnsi="Calibri" w:cs="Calibri"/>
              </w:rPr>
              <w:t xml:space="preserve"> Version</w:t>
            </w:r>
          </w:p>
        </w:tc>
      </w:tr>
      <w:tr w:rsidR="00A204DA" w14:paraId="620B6C9B" w14:textId="77777777" w:rsidTr="00A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B3DB0FA"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Apple Mac OS X</w:t>
            </w:r>
          </w:p>
        </w:tc>
        <w:tc>
          <w:tcPr>
            <w:tcW w:w="2700" w:type="dxa"/>
          </w:tcPr>
          <w:p w14:paraId="68BB5530"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10.6.X (Snow Leopard)</w:t>
            </w:r>
          </w:p>
        </w:tc>
        <w:tc>
          <w:tcPr>
            <w:tcW w:w="2898" w:type="dxa"/>
          </w:tcPr>
          <w:p w14:paraId="75C001A1"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10.7 (Lion)</w:t>
            </w:r>
          </w:p>
        </w:tc>
      </w:tr>
      <w:tr w:rsidR="00A204DA" w14:paraId="0DFA6305" w14:textId="77777777" w:rsidTr="00A204DA">
        <w:tc>
          <w:tcPr>
            <w:cnfStyle w:val="001000000000" w:firstRow="0" w:lastRow="0" w:firstColumn="1" w:lastColumn="0" w:oddVBand="0" w:evenVBand="0" w:oddHBand="0" w:evenHBand="0" w:firstRowFirstColumn="0" w:firstRowLastColumn="0" w:lastRowFirstColumn="0" w:lastRowLastColumn="0"/>
            <w:tcW w:w="3978" w:type="dxa"/>
          </w:tcPr>
          <w:p w14:paraId="6B525E88"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 xml:space="preserve">Windows XP </w:t>
            </w:r>
            <w:r w:rsidR="00BE3DB8">
              <w:rPr>
                <w:rFonts w:ascii="Calibri" w:hAnsi="Calibri" w:cs="Calibri"/>
                <w:color w:val="333333"/>
                <w:sz w:val="22"/>
                <w:szCs w:val="22"/>
              </w:rPr>
              <w:br/>
            </w:r>
            <w:r w:rsidRPr="00632805">
              <w:rPr>
                <w:rFonts w:ascii="Calibri" w:hAnsi="Calibri" w:cs="Calibri"/>
                <w:color w:val="333333"/>
                <w:sz w:val="22"/>
                <w:szCs w:val="22"/>
              </w:rPr>
              <w:t>(all editions, except</w:t>
            </w:r>
            <w:r w:rsidRPr="00632805">
              <w:rPr>
                <w:rStyle w:val="apple-converted-space"/>
                <w:rFonts w:ascii="Calibri" w:hAnsi="Calibri" w:cs="Calibri"/>
                <w:color w:val="333333"/>
                <w:sz w:val="22"/>
                <w:szCs w:val="22"/>
              </w:rPr>
              <w:t> </w:t>
            </w:r>
            <w:hyperlink r:id="rId24" w:anchor="Starter_Edition" w:history="1">
              <w:r w:rsidRPr="00632805">
                <w:rPr>
                  <w:rStyle w:val="Hyperlink"/>
                  <w:rFonts w:ascii="Calibri" w:hAnsi="Calibri" w:cs="Calibri"/>
                  <w:color w:val="2B4771"/>
                  <w:sz w:val="22"/>
                  <w:szCs w:val="22"/>
                </w:rPr>
                <w:t>Starter Edition</w:t>
              </w:r>
            </w:hyperlink>
            <w:r w:rsidRPr="00632805">
              <w:rPr>
                <w:rFonts w:ascii="Calibri" w:hAnsi="Calibri" w:cs="Calibri"/>
                <w:color w:val="333333"/>
                <w:sz w:val="22"/>
                <w:szCs w:val="22"/>
              </w:rPr>
              <w:t>)</w:t>
            </w:r>
          </w:p>
        </w:tc>
        <w:tc>
          <w:tcPr>
            <w:tcW w:w="2700" w:type="dxa"/>
          </w:tcPr>
          <w:p w14:paraId="52017AA5"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Service Pack 3</w:t>
            </w:r>
          </w:p>
        </w:tc>
        <w:tc>
          <w:tcPr>
            <w:tcW w:w="2898" w:type="dxa"/>
          </w:tcPr>
          <w:p w14:paraId="1DCAF3DF"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Latest</w:t>
            </w:r>
          </w:p>
        </w:tc>
      </w:tr>
      <w:tr w:rsidR="00A204DA" w14:paraId="13FAB193" w14:textId="77777777" w:rsidTr="00A2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59B56259"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Windows 7</w:t>
            </w:r>
          </w:p>
        </w:tc>
        <w:tc>
          <w:tcPr>
            <w:tcW w:w="2700" w:type="dxa"/>
          </w:tcPr>
          <w:p w14:paraId="1E8ADEA1"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All</w:t>
            </w:r>
          </w:p>
        </w:tc>
        <w:tc>
          <w:tcPr>
            <w:tcW w:w="2898" w:type="dxa"/>
          </w:tcPr>
          <w:p w14:paraId="508B8859" w14:textId="77777777" w:rsidR="00A204DA" w:rsidRPr="00632805" w:rsidRDefault="00A204DA" w:rsidP="00A204DA">
            <w:pPr>
              <w:spacing w:before="63" w:after="63"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Latest</w:t>
            </w:r>
          </w:p>
        </w:tc>
      </w:tr>
      <w:tr w:rsidR="00A204DA" w14:paraId="45A170C9" w14:textId="77777777" w:rsidTr="00A204DA">
        <w:tc>
          <w:tcPr>
            <w:cnfStyle w:val="001000000000" w:firstRow="0" w:lastRow="0" w:firstColumn="1" w:lastColumn="0" w:oddVBand="0" w:evenVBand="0" w:oddHBand="0" w:evenHBand="0" w:firstRowFirstColumn="0" w:firstRowLastColumn="0" w:lastRowFirstColumn="0" w:lastRowLastColumn="0"/>
            <w:tcW w:w="3978" w:type="dxa"/>
          </w:tcPr>
          <w:p w14:paraId="137B15D1" w14:textId="77777777" w:rsidR="00A204DA" w:rsidRPr="00632805" w:rsidRDefault="00A204DA" w:rsidP="00A204DA">
            <w:pPr>
              <w:spacing w:before="63" w:after="63" w:line="260" w:lineRule="atLeast"/>
              <w:rPr>
                <w:rFonts w:ascii="Calibri" w:hAnsi="Calibri" w:cs="Calibri"/>
                <w:color w:val="333333"/>
                <w:sz w:val="22"/>
                <w:szCs w:val="22"/>
              </w:rPr>
            </w:pPr>
            <w:r w:rsidRPr="00632805">
              <w:rPr>
                <w:rFonts w:ascii="Calibri" w:hAnsi="Calibri" w:cs="Calibri"/>
                <w:color w:val="333333"/>
                <w:sz w:val="22"/>
                <w:szCs w:val="22"/>
              </w:rPr>
              <w:t>Ubuntu Linux</w:t>
            </w:r>
          </w:p>
        </w:tc>
        <w:tc>
          <w:tcPr>
            <w:tcW w:w="2700" w:type="dxa"/>
          </w:tcPr>
          <w:p w14:paraId="7400BC5A"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10.04 LTS (Lucid Lynx)</w:t>
            </w:r>
          </w:p>
        </w:tc>
        <w:tc>
          <w:tcPr>
            <w:tcW w:w="2898" w:type="dxa"/>
          </w:tcPr>
          <w:p w14:paraId="5B46C932" w14:textId="77777777" w:rsidR="00A204DA" w:rsidRPr="00632805" w:rsidRDefault="00A204DA" w:rsidP="00A204DA">
            <w:pPr>
              <w:spacing w:before="63" w:after="63"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color w:val="333333"/>
                <w:sz w:val="22"/>
                <w:szCs w:val="22"/>
              </w:rPr>
            </w:pPr>
            <w:r w:rsidRPr="00632805">
              <w:rPr>
                <w:rFonts w:ascii="Calibri" w:hAnsi="Calibri" w:cs="Calibri"/>
                <w:color w:val="333333"/>
                <w:sz w:val="22"/>
                <w:szCs w:val="22"/>
              </w:rPr>
              <w:t>11.10 (Oneiric Ocelot)</w:t>
            </w:r>
          </w:p>
        </w:tc>
      </w:tr>
    </w:tbl>
    <w:p w14:paraId="5D709EE4" w14:textId="77777777" w:rsidR="008E168E" w:rsidRDefault="008E168E" w:rsidP="007E2D83"/>
    <w:p w14:paraId="448C82CB" w14:textId="77777777" w:rsidR="000B4973" w:rsidRDefault="000B4973" w:rsidP="007E2D83"/>
    <w:p w14:paraId="5D828A26" w14:textId="77777777" w:rsidR="00A204DA" w:rsidRDefault="00A204DA" w:rsidP="007E2D83">
      <w:pPr>
        <w:rPr>
          <w:rFonts w:ascii="Calibri" w:hAnsi="Calibri" w:cs="Calibri"/>
        </w:rPr>
      </w:pPr>
      <w:r w:rsidRPr="00A204DA">
        <w:t>The following components are required to run T</w:t>
      </w:r>
      <w:r w:rsidRPr="000553F1">
        <w:t xml:space="preserve">itanium Mobile SDK modules </w:t>
      </w:r>
      <w:r>
        <w:t>that access</w:t>
      </w:r>
      <w:r w:rsidRPr="000553F1">
        <w:t xml:space="preserve"> the AT&amp;T API</w:t>
      </w:r>
      <w:r>
        <w:t>:</w:t>
      </w:r>
    </w:p>
    <w:p w14:paraId="73FABCED" w14:textId="77777777" w:rsidR="00A204DA" w:rsidRDefault="00A204DA" w:rsidP="00A204DA"/>
    <w:p w14:paraId="752ECA3A" w14:textId="77777777" w:rsidR="00A204DA" w:rsidRDefault="00A204DA" w:rsidP="00A204DA">
      <w:pPr>
        <w:numPr>
          <w:ilvl w:val="0"/>
          <w:numId w:val="22"/>
        </w:numPr>
      </w:pPr>
      <w:r w:rsidRPr="00A204DA">
        <w:t xml:space="preserve">Titanium Studio with a </w:t>
      </w:r>
      <w:r w:rsidRPr="00A204DA">
        <w:rPr>
          <w:b/>
        </w:rPr>
        <w:t>minimum version of 2.1.2</w:t>
      </w:r>
      <w:r w:rsidRPr="00A204DA">
        <w:t xml:space="preserve">. For more details, refer to the Titanium </w:t>
      </w:r>
      <w:hyperlink r:id="rId25" w:history="1">
        <w:r w:rsidRPr="00A204DA">
          <w:rPr>
            <w:rStyle w:val="Hyperlink"/>
          </w:rPr>
          <w:t>Quick Start</w:t>
        </w:r>
      </w:hyperlink>
      <w:r w:rsidRPr="00A204DA">
        <w:t xml:space="preserve"> guide.</w:t>
      </w:r>
    </w:p>
    <w:p w14:paraId="1F111646" w14:textId="77777777" w:rsidR="00BE3DB8" w:rsidRPr="0057465B" w:rsidRDefault="00BE3DB8" w:rsidP="00BE3DB8"/>
    <w:p w14:paraId="6D903100" w14:textId="77777777" w:rsidR="00A204DA" w:rsidRPr="00BE3DB8" w:rsidRDefault="00A204DA" w:rsidP="00A204DA">
      <w:pPr>
        <w:numPr>
          <w:ilvl w:val="0"/>
          <w:numId w:val="22"/>
        </w:numPr>
      </w:pPr>
      <w:r w:rsidRPr="00A204DA">
        <w:t xml:space="preserve">Titanium Mobile SDK with </w:t>
      </w:r>
      <w:r w:rsidRPr="00A204DA">
        <w:rPr>
          <w:b/>
        </w:rPr>
        <w:t>version 2.x.</w:t>
      </w:r>
    </w:p>
    <w:p w14:paraId="4FB4C855" w14:textId="77777777" w:rsidR="00BE3DB8" w:rsidRPr="0057465B" w:rsidRDefault="00BE3DB8" w:rsidP="00BE3DB8"/>
    <w:p w14:paraId="65763E1E" w14:textId="77777777" w:rsidR="00A204DA" w:rsidRPr="0057465B" w:rsidRDefault="00A204DA" w:rsidP="00A204DA">
      <w:pPr>
        <w:numPr>
          <w:ilvl w:val="0"/>
          <w:numId w:val="22"/>
        </w:numPr>
      </w:pPr>
      <w:r w:rsidRPr="00A204DA">
        <w:t>An internet connection. This is required so that the Titanium Mobile SDK modules can call the AT&amp;T APIs.</w:t>
      </w:r>
    </w:p>
    <w:p w14:paraId="0439EB8E" w14:textId="77777777" w:rsidR="00077553" w:rsidRDefault="00077553" w:rsidP="00A204DA"/>
    <w:p w14:paraId="3D0E5438" w14:textId="77777777" w:rsidR="000B4973" w:rsidRDefault="000B4973" w:rsidP="00A204DA"/>
    <w:p w14:paraId="69C1B392" w14:textId="77777777" w:rsidR="00A204DA" w:rsidRDefault="00A204DA" w:rsidP="00A204DA">
      <w:r w:rsidRPr="00A204DA">
        <w:t>Please note the following when using the AT&amp;T Titanium Mobile SDK modules in this package:</w:t>
      </w:r>
    </w:p>
    <w:p w14:paraId="4712CFF7" w14:textId="77777777" w:rsidR="00A204DA" w:rsidRDefault="00A204DA" w:rsidP="00852D91"/>
    <w:p w14:paraId="37C10E19" w14:textId="77777777" w:rsidR="00A204DA" w:rsidRDefault="00A204DA" w:rsidP="00A204DA">
      <w:pPr>
        <w:numPr>
          <w:ilvl w:val="0"/>
          <w:numId w:val="22"/>
        </w:numPr>
      </w:pPr>
      <w:r w:rsidRPr="00A204DA">
        <w:t>The Titanium Mobile SDK modules for iOS and Android</w:t>
      </w:r>
      <w:r w:rsidRPr="00A204DA" w:rsidDel="00FF27D9">
        <w:t xml:space="preserve"> </w:t>
      </w:r>
      <w:r w:rsidRPr="00A204DA">
        <w:t xml:space="preserve">in this package are designed to be used with Titanium Mobile SDK version 2.x. The modules </w:t>
      </w:r>
      <w:r w:rsidRPr="00A204DA">
        <w:rPr>
          <w:i/>
          <w:iCs/>
        </w:rPr>
        <w:t>may not work</w:t>
      </w:r>
      <w:r w:rsidRPr="00A204DA">
        <w:t xml:space="preserve"> if an SDK with a version lower than this specified minimum version is used.</w:t>
      </w:r>
    </w:p>
    <w:p w14:paraId="0446A6FC" w14:textId="77777777" w:rsidR="00BE3DB8" w:rsidRPr="0057465B" w:rsidRDefault="00BE3DB8" w:rsidP="00BE3DB8"/>
    <w:p w14:paraId="2580B31E" w14:textId="77777777" w:rsidR="00A204DA" w:rsidRPr="0057465B" w:rsidRDefault="00A204DA" w:rsidP="00A204DA">
      <w:pPr>
        <w:numPr>
          <w:ilvl w:val="0"/>
          <w:numId w:val="22"/>
        </w:numPr>
      </w:pPr>
      <w:r w:rsidRPr="00A204DA">
        <w:t xml:space="preserve">All the APIs in the Titanium Mobile SDK are capable of working with the AT&amp;T network. </w:t>
      </w:r>
      <w:r w:rsidRPr="00A204DA">
        <w:rPr>
          <w:b/>
          <w:bCs/>
        </w:rPr>
        <w:t>Note</w:t>
      </w:r>
      <w:r w:rsidRPr="00A204DA">
        <w:t>: Sending SMS, MMS, and other messages to phones outside of the AT&amp;T network, on other carriers, is not supported.</w:t>
      </w:r>
    </w:p>
    <w:p w14:paraId="556447C2" w14:textId="77777777" w:rsidR="00077553" w:rsidRPr="008E168E" w:rsidRDefault="00077553" w:rsidP="008E168E">
      <w:pPr>
        <w:pStyle w:val="Heading1"/>
      </w:pPr>
      <w:bookmarkStart w:id="7" w:name="_Toc339632625"/>
      <w:r w:rsidRPr="008E168E">
        <w:lastRenderedPageBreak/>
        <w:t xml:space="preserve">Installing the </w:t>
      </w:r>
      <w:r w:rsidR="008C7B18" w:rsidRPr="008E168E">
        <w:t>Components</w:t>
      </w:r>
      <w:bookmarkEnd w:id="7"/>
    </w:p>
    <w:p w14:paraId="0321D0B8" w14:textId="77777777" w:rsidR="008C7B18" w:rsidRPr="008E168E" w:rsidRDefault="008C7B18" w:rsidP="008E168E">
      <w:pPr>
        <w:pStyle w:val="Heading2"/>
      </w:pPr>
      <w:bookmarkStart w:id="8" w:name="_Toc339632626"/>
      <w:r w:rsidRPr="008E168E">
        <w:t>Downloading Modules</w:t>
      </w:r>
      <w:bookmarkEnd w:id="8"/>
    </w:p>
    <w:p w14:paraId="4350E442" w14:textId="633BF74A" w:rsidR="008C7B18" w:rsidRPr="005A30F2" w:rsidRDefault="008C7B18" w:rsidP="008C7B18">
      <w:r>
        <w:t>The f</w:t>
      </w:r>
      <w:r w:rsidRPr="005A30F2">
        <w:t>ollowing AT</w:t>
      </w:r>
      <w:r>
        <w:t>&amp;</w:t>
      </w:r>
      <w:r w:rsidRPr="005A30F2">
        <w:t xml:space="preserve">T Titanium modules are available at </w:t>
      </w:r>
      <w:hyperlink r:id="rId26" w:history="1">
        <w:proofErr w:type="spellStart"/>
        <w:r w:rsidR="00A21ABF" w:rsidRPr="00A21ABF">
          <w:rPr>
            <w:rStyle w:val="Hyperlink"/>
          </w:rPr>
          <w:t>marketplace.appcelerator</w:t>
        </w:r>
        <w:proofErr w:type="spellEnd"/>
      </w:hyperlink>
      <w:r>
        <w:t>:</w:t>
      </w:r>
      <w:r w:rsidRPr="00A119C9">
        <w:t xml:space="preserve"> </w:t>
      </w:r>
    </w:p>
    <w:p w14:paraId="11518169" w14:textId="77777777" w:rsidR="00A204DA" w:rsidRDefault="00A204DA" w:rsidP="00852D91"/>
    <w:p w14:paraId="7EDE63EB" w14:textId="77777777" w:rsidR="008C7B18" w:rsidRDefault="008C7B18" w:rsidP="008C7B18">
      <w:pPr>
        <w:numPr>
          <w:ilvl w:val="0"/>
          <w:numId w:val="22"/>
        </w:numPr>
      </w:pPr>
      <w:r w:rsidRPr="005A30F2">
        <w:t>AT</w:t>
      </w:r>
      <w:r>
        <w:t>&amp;</w:t>
      </w:r>
      <w:r w:rsidRPr="005A30F2">
        <w:t>T Titanium module for Android (</w:t>
      </w:r>
      <w:r w:rsidRPr="005A30F2">
        <w:rPr>
          <w:b/>
        </w:rPr>
        <w:t>att-android-1.0.zip</w:t>
      </w:r>
      <w:r w:rsidRPr="005A30F2">
        <w:t>)</w:t>
      </w:r>
    </w:p>
    <w:p w14:paraId="34AC3937" w14:textId="77777777" w:rsidR="008C7B18" w:rsidRDefault="008C7B18" w:rsidP="008C7B18">
      <w:pPr>
        <w:numPr>
          <w:ilvl w:val="1"/>
          <w:numId w:val="22"/>
        </w:numPr>
      </w:pPr>
      <w:r>
        <w:t>C</w:t>
      </w:r>
      <w:r w:rsidRPr="005A30F2">
        <w:t xml:space="preserve">ontains all </w:t>
      </w:r>
      <w:r>
        <w:t xml:space="preserve">of </w:t>
      </w:r>
      <w:r w:rsidRPr="005A30F2">
        <w:t>the necessary files to use th</w:t>
      </w:r>
      <w:r>
        <w:t>is</w:t>
      </w:r>
      <w:r w:rsidRPr="005A30F2">
        <w:t xml:space="preserve"> AT</w:t>
      </w:r>
      <w:r>
        <w:t>&amp;</w:t>
      </w:r>
      <w:r w:rsidRPr="005A30F2">
        <w:t xml:space="preserve">T </w:t>
      </w:r>
      <w:r>
        <w:t xml:space="preserve">Titanium </w:t>
      </w:r>
      <w:r w:rsidRPr="005A30F2">
        <w:t>module in applications targeting</w:t>
      </w:r>
      <w:r>
        <w:t xml:space="preserve"> the</w:t>
      </w:r>
      <w:r w:rsidRPr="005A30F2">
        <w:t xml:space="preserve"> </w:t>
      </w:r>
      <w:r>
        <w:t>A</w:t>
      </w:r>
      <w:r w:rsidRPr="005A30F2">
        <w:t>ndroid platform</w:t>
      </w:r>
      <w:r>
        <w:t>.</w:t>
      </w:r>
    </w:p>
    <w:p w14:paraId="4E1BBCC9" w14:textId="77777777" w:rsidR="008C7B18" w:rsidRPr="0057465B" w:rsidRDefault="008C7B18" w:rsidP="008C7B18">
      <w:pPr>
        <w:ind w:left="1429"/>
      </w:pPr>
    </w:p>
    <w:p w14:paraId="192641A4" w14:textId="77777777" w:rsidR="008C7B18" w:rsidRDefault="008C7B18" w:rsidP="008C7B18">
      <w:pPr>
        <w:numPr>
          <w:ilvl w:val="0"/>
          <w:numId w:val="22"/>
        </w:numPr>
      </w:pPr>
      <w:r w:rsidRPr="005A30F2">
        <w:t>AT</w:t>
      </w:r>
      <w:r>
        <w:t>&amp;</w:t>
      </w:r>
      <w:r w:rsidRPr="005A30F2">
        <w:t>T Titanium module for iOS (</w:t>
      </w:r>
      <w:r w:rsidRPr="005A30F2">
        <w:rPr>
          <w:b/>
        </w:rPr>
        <w:t>att-iphone-1.0.zip</w:t>
      </w:r>
      <w:r w:rsidRPr="005A30F2">
        <w:t>)</w:t>
      </w:r>
    </w:p>
    <w:p w14:paraId="6BB0E327" w14:textId="77777777" w:rsidR="008C7B18" w:rsidRPr="0057465B" w:rsidRDefault="008C7B18" w:rsidP="008C7B18">
      <w:pPr>
        <w:numPr>
          <w:ilvl w:val="1"/>
          <w:numId w:val="22"/>
        </w:numPr>
      </w:pPr>
      <w:r>
        <w:t>C</w:t>
      </w:r>
      <w:r w:rsidRPr="005A30F2">
        <w:t xml:space="preserve">ontains all </w:t>
      </w:r>
      <w:r>
        <w:t xml:space="preserve">of the </w:t>
      </w:r>
      <w:r w:rsidRPr="005A30F2">
        <w:t>necessary files to use th</w:t>
      </w:r>
      <w:r>
        <w:t>is</w:t>
      </w:r>
      <w:r w:rsidRPr="005A30F2">
        <w:t xml:space="preserve"> AT</w:t>
      </w:r>
      <w:r>
        <w:t>&amp;</w:t>
      </w:r>
      <w:r w:rsidRPr="005A30F2">
        <w:t xml:space="preserve">T </w:t>
      </w:r>
      <w:r>
        <w:t xml:space="preserve">Titanium </w:t>
      </w:r>
      <w:r w:rsidRPr="005A30F2">
        <w:t xml:space="preserve">module in applications targeting </w:t>
      </w:r>
      <w:r>
        <w:t xml:space="preserve">the </w:t>
      </w:r>
      <w:r w:rsidRPr="005A30F2">
        <w:t>iOS platform.</w:t>
      </w:r>
    </w:p>
    <w:p w14:paraId="7C07404E" w14:textId="77777777" w:rsidR="008C7B18" w:rsidRDefault="008C7B18" w:rsidP="008C7B18"/>
    <w:p w14:paraId="3D3AFB54" w14:textId="77777777" w:rsidR="008C7B18" w:rsidRDefault="008C7B18" w:rsidP="008C7B18">
      <w:r>
        <w:t>To get started, d</w:t>
      </w:r>
      <w:r w:rsidRPr="000553F1">
        <w:t xml:space="preserve">ownload </w:t>
      </w:r>
      <w:r>
        <w:t>one of these</w:t>
      </w:r>
      <w:r w:rsidRPr="000553F1">
        <w:t xml:space="preserve"> </w:t>
      </w:r>
      <w:r>
        <w:t xml:space="preserve">module zip files </w:t>
      </w:r>
      <w:r w:rsidRPr="000553F1">
        <w:t xml:space="preserve">to a </w:t>
      </w:r>
      <w:r>
        <w:t xml:space="preserve">local </w:t>
      </w:r>
      <w:r w:rsidRPr="000553F1">
        <w:t xml:space="preserve">directory </w:t>
      </w:r>
      <w:r>
        <w:t>on</w:t>
      </w:r>
      <w:r w:rsidRPr="000553F1">
        <w:t xml:space="preserve"> your computer.</w:t>
      </w:r>
    </w:p>
    <w:p w14:paraId="1AC89D42" w14:textId="77777777" w:rsidR="00337AA0" w:rsidRDefault="00337AA0">
      <w:r>
        <w:br w:type="page"/>
      </w:r>
      <w:bookmarkStart w:id="9" w:name="_GoBack"/>
      <w:bookmarkEnd w:id="9"/>
    </w:p>
    <w:p w14:paraId="1D45BB5B" w14:textId="77777777" w:rsidR="008C7B18" w:rsidRDefault="008C7B18" w:rsidP="008C7B18">
      <w:pPr>
        <w:pStyle w:val="Heading2"/>
      </w:pPr>
      <w:bookmarkStart w:id="10" w:name="_Toc337660488"/>
      <w:bookmarkStart w:id="11" w:name="_Toc339632627"/>
      <w:r>
        <w:lastRenderedPageBreak/>
        <w:t xml:space="preserve">Installing </w:t>
      </w:r>
      <w:r w:rsidRPr="005A30F2">
        <w:t>Modules</w:t>
      </w:r>
      <w:bookmarkEnd w:id="10"/>
      <w:bookmarkEnd w:id="11"/>
    </w:p>
    <w:p w14:paraId="17314563" w14:textId="77777777" w:rsidR="008C7B18" w:rsidRDefault="008E168E" w:rsidP="00852D91">
      <w:r>
        <w:t>To install an AT&amp;T Titanium module in an application, do the following:</w:t>
      </w:r>
    </w:p>
    <w:p w14:paraId="583FAAB3" w14:textId="77777777" w:rsidR="008E168E" w:rsidRDefault="008E168E" w:rsidP="00852D91"/>
    <w:p w14:paraId="1D8476A9" w14:textId="77777777" w:rsid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Open Titanium Studio.</w:t>
      </w:r>
    </w:p>
    <w:p w14:paraId="7DC8FEDE" w14:textId="77777777" w:rsid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Create or open the Titanium mobile application in which you intend to use the downloaded AT&amp;T Titanium module.</w:t>
      </w:r>
    </w:p>
    <w:p w14:paraId="22E683CF" w14:textId="77777777" w:rsidR="008C7B18" w:rsidRPr="008C7B18" w:rsidRDefault="008C7B18" w:rsidP="008C7B18">
      <w:pPr>
        <w:pStyle w:val="ListParagraph"/>
        <w:numPr>
          <w:ilvl w:val="0"/>
          <w:numId w:val="32"/>
        </w:numPr>
        <w:rPr>
          <w:rFonts w:ascii="Arial" w:hAnsi="Arial" w:cs="Arial"/>
          <w:sz w:val="24"/>
          <w:szCs w:val="24"/>
        </w:rPr>
      </w:pPr>
      <w:r w:rsidRPr="008C7B18">
        <w:rPr>
          <w:rFonts w:ascii="Arial" w:hAnsi="Arial" w:cs="Arial"/>
          <w:sz w:val="24"/>
          <w:szCs w:val="24"/>
        </w:rPr>
        <w:t>Open the Help menu, and click on the “Install Titanium module…” menu item as shown in the following figure.</w:t>
      </w:r>
    </w:p>
    <w:p w14:paraId="005B6B1A" w14:textId="77777777" w:rsidR="008C7B18" w:rsidRPr="000553F1" w:rsidRDefault="008C7B18" w:rsidP="008C7B18">
      <w:pPr>
        <w:keepNext/>
        <w:tabs>
          <w:tab w:val="left" w:pos="1440"/>
        </w:tabs>
        <w:ind w:left="720" w:firstLine="698"/>
        <w:rPr>
          <w:rFonts w:ascii="Calibri" w:hAnsi="Calibri" w:cs="Calibri"/>
        </w:rPr>
      </w:pPr>
      <w:r>
        <w:rPr>
          <w:rFonts w:ascii="Calibri" w:hAnsi="Calibri" w:cs="Calibri"/>
          <w:noProof/>
        </w:rPr>
        <w:drawing>
          <wp:inline distT="0" distB="0" distL="0" distR="0" wp14:anchorId="01C7CFCC" wp14:editId="697B6E8B">
            <wp:extent cx="3162300" cy="28098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162300" cy="2809875"/>
                    </a:xfrm>
                    <a:prstGeom prst="rect">
                      <a:avLst/>
                    </a:prstGeom>
                    <a:solidFill>
                      <a:srgbClr val="FFFFFF"/>
                    </a:solidFill>
                    <a:ln w="19050" cmpd="sng">
                      <a:solidFill>
                        <a:srgbClr val="000000"/>
                      </a:solidFill>
                      <a:miter lim="800000"/>
                      <a:headEnd/>
                      <a:tailEnd/>
                    </a:ln>
                    <a:effectLst/>
                  </pic:spPr>
                </pic:pic>
              </a:graphicData>
            </a:graphic>
          </wp:inline>
        </w:drawing>
      </w:r>
    </w:p>
    <w:p w14:paraId="4E288230" w14:textId="77777777" w:rsidR="008C7B18" w:rsidRDefault="008C7B18" w:rsidP="008E168E">
      <w:pPr>
        <w:pStyle w:val="Caption"/>
        <w:rPr>
          <w:szCs w:val="22"/>
        </w:rPr>
      </w:pPr>
      <w:bookmarkStart w:id="12" w:name="_Toc337660498"/>
      <w:r w:rsidRPr="008E168E">
        <w:rPr>
          <w:szCs w:val="22"/>
        </w:rPr>
        <w:t xml:space="preserve">Figure </w:t>
      </w:r>
      <w:r w:rsidRPr="008E168E">
        <w:rPr>
          <w:szCs w:val="22"/>
        </w:rPr>
        <w:fldChar w:fldCharType="begin"/>
      </w:r>
      <w:r w:rsidRPr="008E168E">
        <w:rPr>
          <w:szCs w:val="22"/>
        </w:rPr>
        <w:instrText xml:space="preserve"> SEQ Figure \* ARABIC </w:instrText>
      </w:r>
      <w:r w:rsidRPr="008E168E">
        <w:rPr>
          <w:szCs w:val="22"/>
        </w:rPr>
        <w:fldChar w:fldCharType="separate"/>
      </w:r>
      <w:r w:rsidRPr="008E168E">
        <w:rPr>
          <w:szCs w:val="22"/>
        </w:rPr>
        <w:t>2</w:t>
      </w:r>
      <w:r w:rsidRPr="008E168E">
        <w:rPr>
          <w:szCs w:val="22"/>
        </w:rPr>
        <w:fldChar w:fldCharType="end"/>
      </w:r>
      <w:r w:rsidRPr="008E168E">
        <w:rPr>
          <w:szCs w:val="22"/>
        </w:rPr>
        <w:t>- Help menu – Install Titanium Module</w:t>
      </w:r>
      <w:bookmarkEnd w:id="12"/>
    </w:p>
    <w:p w14:paraId="031738B2" w14:textId="77777777" w:rsidR="00337AA0" w:rsidRDefault="00337AA0">
      <w:r>
        <w:br w:type="page"/>
      </w:r>
    </w:p>
    <w:p w14:paraId="2CE6AA94" w14:textId="77777777" w:rsidR="00FD001C"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Select the module zip file in the “Install from URL” file selection box.</w:t>
      </w:r>
    </w:p>
    <w:p w14:paraId="282AC629"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Under “Output Location”, select the radio button for “A mobile app” and select the name of a Titanium Mobile application. The following example (figure 3), shows the AT&amp;T Titanium module for Android is being installed in the ATTTiKitchenSink application.</w:t>
      </w:r>
    </w:p>
    <w:p w14:paraId="0C00EDF0" w14:textId="77777777" w:rsidR="008C7B18" w:rsidRPr="002564E3" w:rsidRDefault="008C7B18" w:rsidP="008C7B18">
      <w:pPr>
        <w:ind w:left="1440"/>
        <w:rPr>
          <w:rFonts w:ascii="Calibri" w:hAnsi="Calibri" w:cs="Calibri"/>
          <w:sz w:val="22"/>
          <w:szCs w:val="22"/>
        </w:rPr>
      </w:pPr>
      <w:r>
        <w:rPr>
          <w:rFonts w:ascii="Calibri" w:hAnsi="Calibri" w:cs="Calibri"/>
          <w:noProof/>
          <w:sz w:val="22"/>
          <w:szCs w:val="22"/>
        </w:rPr>
        <w:drawing>
          <wp:inline distT="0" distB="0" distL="0" distR="0" wp14:anchorId="3F4CB57F" wp14:editId="7CDBA24C">
            <wp:extent cx="4810125" cy="3295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10125" cy="3295650"/>
                    </a:xfrm>
                    <a:prstGeom prst="rect">
                      <a:avLst/>
                    </a:prstGeom>
                    <a:noFill/>
                    <a:ln w="9525">
                      <a:noFill/>
                      <a:miter lim="800000"/>
                      <a:headEnd/>
                      <a:tailEnd/>
                    </a:ln>
                  </pic:spPr>
                </pic:pic>
              </a:graphicData>
            </a:graphic>
          </wp:inline>
        </w:drawing>
      </w:r>
    </w:p>
    <w:p w14:paraId="1AB4B7E7" w14:textId="77777777" w:rsidR="008C7B18" w:rsidRPr="00FD001C" w:rsidRDefault="008C7B18" w:rsidP="00FD001C">
      <w:pPr>
        <w:pStyle w:val="Caption"/>
      </w:pPr>
      <w:bookmarkStart w:id="13" w:name="_Toc337660499"/>
      <w:r w:rsidRPr="00FD001C">
        <w:t xml:space="preserve">Figure </w:t>
      </w:r>
      <w:r w:rsidR="003505E8">
        <w:fldChar w:fldCharType="begin"/>
      </w:r>
      <w:r w:rsidR="003505E8">
        <w:instrText xml:space="preserve"> SEQ Figure \* ARABIC </w:instrText>
      </w:r>
      <w:r w:rsidR="003505E8">
        <w:fldChar w:fldCharType="separate"/>
      </w:r>
      <w:r w:rsidRPr="00FD001C">
        <w:t>3</w:t>
      </w:r>
      <w:r w:rsidR="003505E8">
        <w:fldChar w:fldCharType="end"/>
      </w:r>
      <w:r w:rsidRPr="00FD001C">
        <w:t>- Install or Update a Titanium Module</w:t>
      </w:r>
      <w:bookmarkEnd w:id="13"/>
    </w:p>
    <w:p w14:paraId="21FFD6BC" w14:textId="77777777" w:rsidR="00337AA0" w:rsidRDefault="00337AA0">
      <w:r>
        <w:br w:type="page"/>
      </w:r>
    </w:p>
    <w:p w14:paraId="6EDDBE84"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A folder with the name “modules” will be created or updated in Project Explorer, under the name of the Titanium mobile app in which the module was installed. The “modules” folder contains files related to the installed modules. The following figure shows the file structure of the application in Project Explorer after the “modules” folder has been created.</w:t>
      </w:r>
    </w:p>
    <w:p w14:paraId="4BE2AE16" w14:textId="77777777" w:rsidR="008C7B18" w:rsidRPr="00293580" w:rsidRDefault="008C7B18" w:rsidP="008C7B18">
      <w:pPr>
        <w:ind w:left="1440"/>
        <w:jc w:val="both"/>
        <w:rPr>
          <w:rFonts w:ascii="Calibri" w:hAnsi="Calibri" w:cs="Calibri"/>
          <w:sz w:val="22"/>
          <w:szCs w:val="22"/>
        </w:rPr>
      </w:pPr>
      <w:r>
        <w:rPr>
          <w:rFonts w:ascii="Calibri" w:hAnsi="Calibri" w:cs="Calibri"/>
          <w:noProof/>
          <w:sz w:val="20"/>
          <w:szCs w:val="20"/>
        </w:rPr>
        <w:drawing>
          <wp:inline distT="0" distB="0" distL="0" distR="0" wp14:anchorId="10EE43A9" wp14:editId="1FA65C39">
            <wp:extent cx="2619375" cy="25431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619375" cy="2543175"/>
                    </a:xfrm>
                    <a:prstGeom prst="rect">
                      <a:avLst/>
                    </a:prstGeom>
                    <a:noFill/>
                    <a:ln w="19050" cmpd="sng">
                      <a:solidFill>
                        <a:srgbClr val="000000"/>
                      </a:solidFill>
                      <a:miter lim="800000"/>
                      <a:headEnd/>
                      <a:tailEnd/>
                    </a:ln>
                    <a:effectLst/>
                  </pic:spPr>
                </pic:pic>
              </a:graphicData>
            </a:graphic>
          </wp:inline>
        </w:drawing>
      </w:r>
    </w:p>
    <w:p w14:paraId="523D5DA1" w14:textId="77777777" w:rsidR="008C7B18" w:rsidRPr="00FD001C" w:rsidRDefault="008C7B18" w:rsidP="00FD001C">
      <w:pPr>
        <w:pStyle w:val="Caption"/>
      </w:pPr>
      <w:bookmarkStart w:id="14" w:name="_Toc337660500"/>
      <w:r w:rsidRPr="00FD001C">
        <w:t xml:space="preserve">Figure </w:t>
      </w:r>
      <w:r w:rsidR="003505E8">
        <w:fldChar w:fldCharType="begin"/>
      </w:r>
      <w:r w:rsidR="003505E8">
        <w:instrText xml:space="preserve"> SEQ Figure \* ARABIC </w:instrText>
      </w:r>
      <w:r w:rsidR="003505E8">
        <w:fldChar w:fldCharType="separate"/>
      </w:r>
      <w:r w:rsidRPr="00FD001C">
        <w:t>4</w:t>
      </w:r>
      <w:r w:rsidR="003505E8">
        <w:fldChar w:fldCharType="end"/>
      </w:r>
      <w:r w:rsidRPr="00FD001C">
        <w:t>: File structure of the application in Project Explorer after the “modules” folder has been created</w:t>
      </w:r>
      <w:bookmarkEnd w:id="14"/>
      <w:r w:rsidRPr="00FD001C">
        <w:t>.</w:t>
      </w:r>
    </w:p>
    <w:p w14:paraId="173DC8F3" w14:textId="77777777" w:rsidR="00337AA0" w:rsidRDefault="00337AA0">
      <w:r>
        <w:br w:type="page"/>
      </w:r>
    </w:p>
    <w:p w14:paraId="3852D57D"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 xml:space="preserve">Open the </w:t>
      </w:r>
      <w:r w:rsidRPr="00FD001C">
        <w:rPr>
          <w:rFonts w:ascii="Arial" w:hAnsi="Arial" w:cs="Arial"/>
          <w:b/>
          <w:sz w:val="24"/>
          <w:szCs w:val="24"/>
        </w:rPr>
        <w:t>tiapp.xml</w:t>
      </w:r>
      <w:r w:rsidRPr="00FD001C">
        <w:rPr>
          <w:rFonts w:ascii="Arial" w:hAnsi="Arial" w:cs="Arial"/>
          <w:sz w:val="24"/>
          <w:szCs w:val="24"/>
        </w:rPr>
        <w:t xml:space="preserve"> file for the project and switch to the Overview Tab. The “Modules” section is displayed as shown in the following figure.</w:t>
      </w:r>
    </w:p>
    <w:p w14:paraId="5CD4F3A0" w14:textId="77777777" w:rsidR="008C7B18" w:rsidRPr="000553F1" w:rsidRDefault="008C7B18" w:rsidP="008C7B18">
      <w:pPr>
        <w:keepNext/>
        <w:ind w:left="1418"/>
        <w:rPr>
          <w:rFonts w:ascii="Calibri" w:hAnsi="Calibri" w:cs="Calibri"/>
        </w:rPr>
      </w:pPr>
      <w:r>
        <w:rPr>
          <w:rFonts w:ascii="Calibri" w:hAnsi="Calibri" w:cs="Calibri"/>
          <w:noProof/>
        </w:rPr>
        <w:drawing>
          <wp:inline distT="0" distB="0" distL="0" distR="0" wp14:anchorId="4C2CC887" wp14:editId="6D15CA5E">
            <wp:extent cx="5219700" cy="33432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5219700" cy="3343275"/>
                    </a:xfrm>
                    <a:prstGeom prst="rect">
                      <a:avLst/>
                    </a:prstGeom>
                    <a:noFill/>
                    <a:ln w="19050" cmpd="sng">
                      <a:solidFill>
                        <a:srgbClr val="000000"/>
                      </a:solidFill>
                      <a:miter lim="800000"/>
                      <a:headEnd/>
                      <a:tailEnd/>
                    </a:ln>
                    <a:effectLst/>
                  </pic:spPr>
                </pic:pic>
              </a:graphicData>
            </a:graphic>
          </wp:inline>
        </w:drawing>
      </w:r>
    </w:p>
    <w:p w14:paraId="70932B72" w14:textId="77777777" w:rsidR="008C7B18" w:rsidRDefault="008C7B18" w:rsidP="00FD001C">
      <w:pPr>
        <w:pStyle w:val="Caption"/>
      </w:pPr>
      <w:bookmarkStart w:id="15" w:name="_Toc337660501"/>
      <w:r w:rsidRPr="00FD001C">
        <w:t xml:space="preserve">Figure </w:t>
      </w:r>
      <w:r w:rsidR="003505E8">
        <w:fldChar w:fldCharType="begin"/>
      </w:r>
      <w:r w:rsidR="003505E8">
        <w:instrText xml:space="preserve"> SEQ Figure \* ARABIC </w:instrText>
      </w:r>
      <w:r w:rsidR="003505E8">
        <w:fldChar w:fldCharType="separate"/>
      </w:r>
      <w:r w:rsidRPr="00FD001C">
        <w:t>5</w:t>
      </w:r>
      <w:r w:rsidR="003505E8">
        <w:fldChar w:fldCharType="end"/>
      </w:r>
      <w:r w:rsidRPr="00FD001C">
        <w:t>- Modules section in the Overview Tab</w:t>
      </w:r>
      <w:bookmarkEnd w:id="15"/>
    </w:p>
    <w:p w14:paraId="58F6AAF3" w14:textId="77777777" w:rsidR="00337AA0" w:rsidRDefault="00337AA0">
      <w:r>
        <w:br w:type="page"/>
      </w:r>
    </w:p>
    <w:p w14:paraId="0A0913E8" w14:textId="77777777" w:rsidR="00FD001C" w:rsidRPr="00FD001C" w:rsidRDefault="00FD001C" w:rsidP="00FD001C"/>
    <w:p w14:paraId="194D66C7" w14:textId="77777777" w:rsidR="00FD001C"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 xml:space="preserve">Click on the </w:t>
      </w:r>
      <w:r w:rsidRPr="00FD001C">
        <w:rPr>
          <w:rFonts w:ascii="Arial" w:hAnsi="Arial" w:cs="Arial"/>
          <w:noProof/>
          <w:sz w:val="24"/>
          <w:szCs w:val="24"/>
        </w:rPr>
        <w:drawing>
          <wp:inline distT="0" distB="0" distL="0" distR="0" wp14:anchorId="7801647E" wp14:editId="687928C9">
            <wp:extent cx="228600" cy="228600"/>
            <wp:effectExtent l="19050" t="0" r="0" b="0"/>
            <wp:docPr id="16" name="Picture 10" descr="2012-10-10_14h33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2-10-10_14h33_51"/>
                    <pic:cNvPicPr>
                      <a:picLocks noChangeAspect="1" noChangeArrowheads="1"/>
                    </pic:cNvPicPr>
                  </pic:nvPicPr>
                  <pic:blipFill>
                    <a:blip r:embed="rId3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D001C">
        <w:rPr>
          <w:rFonts w:ascii="Arial" w:hAnsi="Arial" w:cs="Arial"/>
          <w:sz w:val="24"/>
          <w:szCs w:val="24"/>
        </w:rPr>
        <w:t xml:space="preserve"> button to add the settings for this module to the </w:t>
      </w:r>
      <w:r w:rsidRPr="00FD001C">
        <w:rPr>
          <w:rFonts w:ascii="Arial" w:hAnsi="Arial" w:cs="Arial"/>
          <w:b/>
          <w:sz w:val="24"/>
          <w:szCs w:val="24"/>
        </w:rPr>
        <w:t>tiapp.xml</w:t>
      </w:r>
      <w:r w:rsidRPr="00FD001C">
        <w:rPr>
          <w:rFonts w:ascii="Arial" w:hAnsi="Arial" w:cs="Arial"/>
          <w:sz w:val="24"/>
          <w:szCs w:val="24"/>
        </w:rPr>
        <w:t xml:space="preserve"> file.</w:t>
      </w:r>
    </w:p>
    <w:p w14:paraId="496C9C4F"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t xml:space="preserve">Select the </w:t>
      </w:r>
      <w:r w:rsidRPr="00BE3DB8">
        <w:rPr>
          <w:rStyle w:val="Strong"/>
        </w:rPr>
        <w:t>att [commonjs]</w:t>
      </w:r>
      <w:r w:rsidRPr="00FD001C">
        <w:rPr>
          <w:rFonts w:ascii="Arial" w:hAnsi="Arial" w:cs="Arial"/>
          <w:b/>
          <w:sz w:val="24"/>
          <w:szCs w:val="24"/>
        </w:rPr>
        <w:t xml:space="preserve"> </w:t>
      </w:r>
      <w:r w:rsidRPr="00FD001C">
        <w:rPr>
          <w:rFonts w:ascii="Arial" w:hAnsi="Arial" w:cs="Arial"/>
          <w:sz w:val="24"/>
          <w:szCs w:val="24"/>
        </w:rPr>
        <w:t xml:space="preserve">and </w:t>
      </w:r>
      <w:r w:rsidRPr="00BE3DB8">
        <w:rPr>
          <w:rStyle w:val="Strong"/>
        </w:rPr>
        <w:t>ti.api.att [android/ios]</w:t>
      </w:r>
      <w:r w:rsidRPr="00FD001C">
        <w:rPr>
          <w:rFonts w:ascii="Arial" w:hAnsi="Arial" w:cs="Arial"/>
          <w:sz w:val="24"/>
          <w:szCs w:val="24"/>
        </w:rPr>
        <w:t xml:space="preserve"> modules, as shown in the following figure and click</w:t>
      </w:r>
      <w:r w:rsidR="00BE3DB8">
        <w:rPr>
          <w:rFonts w:ascii="Arial" w:hAnsi="Arial" w:cs="Arial"/>
          <w:sz w:val="24"/>
          <w:szCs w:val="24"/>
        </w:rPr>
        <w:t xml:space="preserve"> “OK”</w:t>
      </w:r>
      <w:r w:rsidRPr="00BE3DB8">
        <w:rPr>
          <w:rFonts w:ascii="Arial" w:hAnsi="Arial" w:cs="Arial"/>
          <w:sz w:val="24"/>
          <w:szCs w:val="24"/>
        </w:rPr>
        <w:t>.</w:t>
      </w:r>
    </w:p>
    <w:p w14:paraId="66B56F7E" w14:textId="77777777" w:rsidR="008C7B18" w:rsidRPr="000553F1" w:rsidRDefault="008C7B18" w:rsidP="00FD001C">
      <w:pPr>
        <w:keepNext/>
        <w:tabs>
          <w:tab w:val="left" w:pos="720"/>
        </w:tabs>
        <w:ind w:left="360" w:firstLine="1080"/>
        <w:rPr>
          <w:rFonts w:ascii="Calibri" w:hAnsi="Calibri" w:cs="Calibri"/>
        </w:rPr>
      </w:pPr>
      <w:r>
        <w:rPr>
          <w:rFonts w:ascii="Calibri" w:hAnsi="Calibri" w:cs="Calibri"/>
          <w:noProof/>
        </w:rPr>
        <w:drawing>
          <wp:inline distT="0" distB="0" distL="0" distR="0" wp14:anchorId="0B1EA055" wp14:editId="30F99347">
            <wp:extent cx="3952875" cy="2857500"/>
            <wp:effectExtent l="19050" t="19050" r="28575" b="19050"/>
            <wp:docPr id="11" name="Picture 11" descr="Screen Shot 2012-10-1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2-10-10 at 12"/>
                    <pic:cNvPicPr>
                      <a:picLocks noChangeAspect="1" noChangeArrowheads="1"/>
                    </pic:cNvPicPr>
                  </pic:nvPicPr>
                  <pic:blipFill>
                    <a:blip r:embed="rId32" cstate="print"/>
                    <a:srcRect/>
                    <a:stretch>
                      <a:fillRect/>
                    </a:stretch>
                  </pic:blipFill>
                  <pic:spPr bwMode="auto">
                    <a:xfrm>
                      <a:off x="0" y="0"/>
                      <a:ext cx="3952875" cy="2857500"/>
                    </a:xfrm>
                    <a:prstGeom prst="rect">
                      <a:avLst/>
                    </a:prstGeom>
                    <a:noFill/>
                    <a:ln w="19050" cmpd="sng">
                      <a:solidFill>
                        <a:srgbClr val="000000"/>
                      </a:solidFill>
                      <a:miter lim="800000"/>
                      <a:headEnd/>
                      <a:tailEnd/>
                    </a:ln>
                    <a:effectLst/>
                  </pic:spPr>
                </pic:pic>
              </a:graphicData>
            </a:graphic>
          </wp:inline>
        </w:drawing>
      </w:r>
    </w:p>
    <w:p w14:paraId="59832B15" w14:textId="77777777" w:rsidR="008C7B18" w:rsidRDefault="008C7B18" w:rsidP="00FD001C">
      <w:pPr>
        <w:pStyle w:val="Caption"/>
      </w:pPr>
      <w:bookmarkStart w:id="16" w:name="_Toc337660502"/>
      <w:r w:rsidRPr="00FD001C">
        <w:t xml:space="preserve">Figure </w:t>
      </w:r>
      <w:r w:rsidR="003505E8">
        <w:fldChar w:fldCharType="begin"/>
      </w:r>
      <w:r w:rsidR="003505E8">
        <w:instrText xml:space="preserve"> SEQ Figure \* ARABIC </w:instrText>
      </w:r>
      <w:r w:rsidR="003505E8">
        <w:fldChar w:fldCharType="separate"/>
      </w:r>
      <w:r w:rsidRPr="00FD001C">
        <w:t>6</w:t>
      </w:r>
      <w:r w:rsidR="003505E8">
        <w:fldChar w:fldCharType="end"/>
      </w:r>
      <w:r w:rsidRPr="00FD001C">
        <w:t>-</w:t>
      </w:r>
      <w:bookmarkEnd w:id="16"/>
      <w:r w:rsidRPr="00FD001C">
        <w:t xml:space="preserve"> Selecting modules to be added</w:t>
      </w:r>
    </w:p>
    <w:p w14:paraId="1818BD91" w14:textId="77777777" w:rsidR="00337AA0" w:rsidRDefault="00337AA0">
      <w:r>
        <w:br w:type="page"/>
      </w:r>
    </w:p>
    <w:p w14:paraId="082D1D99" w14:textId="77777777" w:rsidR="00FD001C" w:rsidRPr="008C7B18" w:rsidRDefault="00FD001C" w:rsidP="00FD001C">
      <w:pPr>
        <w:pStyle w:val="ListParagraph"/>
        <w:numPr>
          <w:ilvl w:val="0"/>
          <w:numId w:val="32"/>
        </w:numPr>
        <w:rPr>
          <w:rFonts w:ascii="Arial" w:hAnsi="Arial" w:cs="Arial"/>
          <w:sz w:val="24"/>
          <w:szCs w:val="24"/>
        </w:rPr>
      </w:pPr>
      <w:r w:rsidRPr="00FD001C">
        <w:rPr>
          <w:rFonts w:ascii="Arial" w:hAnsi="Arial" w:cs="Arial"/>
          <w:sz w:val="24"/>
          <w:szCs w:val="24"/>
        </w:rPr>
        <w:lastRenderedPageBreak/>
        <w:t>After the modules are added, they will be displayed in the “Modules” window section of the xml file as shown in the following figure. This section also displays the mobile environments which are supported by the selected modules.</w:t>
      </w:r>
    </w:p>
    <w:p w14:paraId="45D539B8" w14:textId="77777777" w:rsidR="008C7B18" w:rsidRPr="000553F1" w:rsidRDefault="008C7B18" w:rsidP="00FD001C">
      <w:pPr>
        <w:keepNext/>
        <w:tabs>
          <w:tab w:val="left" w:pos="720"/>
        </w:tabs>
        <w:ind w:left="1440"/>
        <w:rPr>
          <w:rFonts w:ascii="Calibri" w:hAnsi="Calibri" w:cs="Calibri"/>
        </w:rPr>
      </w:pPr>
      <w:r>
        <w:rPr>
          <w:rFonts w:ascii="Calibri" w:hAnsi="Calibri" w:cs="Calibri"/>
          <w:noProof/>
        </w:rPr>
        <w:drawing>
          <wp:inline distT="0" distB="0" distL="0" distR="0" wp14:anchorId="7193DFAF" wp14:editId="50F9350F">
            <wp:extent cx="4010025" cy="2819400"/>
            <wp:effectExtent l="19050" t="19050" r="28575" b="19050"/>
            <wp:docPr id="12" name="Picture 12" descr="2012-10-10_16h07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2-10-10_16h07_13"/>
                    <pic:cNvPicPr>
                      <a:picLocks noChangeAspect="1" noChangeArrowheads="1"/>
                    </pic:cNvPicPr>
                  </pic:nvPicPr>
                  <pic:blipFill>
                    <a:blip r:embed="rId33" cstate="print"/>
                    <a:srcRect/>
                    <a:stretch>
                      <a:fillRect/>
                    </a:stretch>
                  </pic:blipFill>
                  <pic:spPr bwMode="auto">
                    <a:xfrm>
                      <a:off x="0" y="0"/>
                      <a:ext cx="4010025" cy="2819400"/>
                    </a:xfrm>
                    <a:prstGeom prst="rect">
                      <a:avLst/>
                    </a:prstGeom>
                    <a:noFill/>
                    <a:ln w="19050" cmpd="sng">
                      <a:solidFill>
                        <a:srgbClr val="000000"/>
                      </a:solidFill>
                      <a:miter lim="800000"/>
                      <a:headEnd/>
                      <a:tailEnd/>
                    </a:ln>
                    <a:effectLst/>
                  </pic:spPr>
                </pic:pic>
              </a:graphicData>
            </a:graphic>
          </wp:inline>
        </w:drawing>
      </w:r>
    </w:p>
    <w:p w14:paraId="20141818" w14:textId="77777777" w:rsidR="008C7B18" w:rsidRDefault="008C7B18" w:rsidP="00FD001C">
      <w:pPr>
        <w:pStyle w:val="Caption"/>
      </w:pPr>
      <w:bookmarkStart w:id="17" w:name="_Toc337660503"/>
      <w:r w:rsidRPr="00FD001C">
        <w:t xml:space="preserve">Figure </w:t>
      </w:r>
      <w:r w:rsidR="003505E8">
        <w:fldChar w:fldCharType="begin"/>
      </w:r>
      <w:r w:rsidR="003505E8">
        <w:instrText xml:space="preserve"> SEQ Figure \* ARABIC </w:instrText>
      </w:r>
      <w:r w:rsidR="003505E8">
        <w:fldChar w:fldCharType="separate"/>
      </w:r>
      <w:r w:rsidRPr="00FD001C">
        <w:t>7</w:t>
      </w:r>
      <w:bookmarkEnd w:id="17"/>
      <w:r w:rsidR="003505E8">
        <w:fldChar w:fldCharType="end"/>
      </w:r>
      <w:r w:rsidRPr="00FD001C">
        <w:t xml:space="preserve"> – The Modules window</w:t>
      </w:r>
    </w:p>
    <w:p w14:paraId="3DED18CD" w14:textId="77777777" w:rsidR="00FD001C" w:rsidRPr="00FD001C" w:rsidRDefault="00FD001C" w:rsidP="00FD001C"/>
    <w:p w14:paraId="4BDD4045" w14:textId="77777777" w:rsidR="008C7B18" w:rsidRPr="00E94D00" w:rsidRDefault="008C7B18" w:rsidP="00FD001C">
      <w:pPr>
        <w:pStyle w:val="Heading2"/>
      </w:pPr>
      <w:bookmarkStart w:id="18" w:name="_Toc337650709"/>
      <w:bookmarkStart w:id="19" w:name="_Toc337660489"/>
      <w:bookmarkStart w:id="20" w:name="_Toc339632628"/>
      <w:r w:rsidRPr="00E94D00">
        <w:t>Using the Components</w:t>
      </w:r>
      <w:bookmarkEnd w:id="18"/>
      <w:bookmarkEnd w:id="19"/>
      <w:bookmarkEnd w:id="20"/>
    </w:p>
    <w:p w14:paraId="01F78211" w14:textId="77777777" w:rsidR="008C7B18" w:rsidRDefault="008C7B18" w:rsidP="00FD001C">
      <w:r>
        <w:t xml:space="preserve">To load the module in your application, call </w:t>
      </w:r>
      <w:r w:rsidRPr="00E5604B">
        <w:t xml:space="preserve">the </w:t>
      </w:r>
      <w:r w:rsidRPr="00BE3DB8">
        <w:rPr>
          <w:b/>
        </w:rPr>
        <w:t>require</w:t>
      </w:r>
      <w:r w:rsidRPr="00BE3DB8">
        <w:t xml:space="preserve"> </w:t>
      </w:r>
      <w:r w:rsidRPr="00E5604B">
        <w:t>function</w:t>
      </w:r>
      <w:r>
        <w:t xml:space="preserve"> as shown in the following example</w:t>
      </w:r>
      <w:r w:rsidRPr="00E5604B">
        <w:t>:</w:t>
      </w:r>
    </w:p>
    <w:p w14:paraId="0F458857" w14:textId="77777777" w:rsidR="008C7B18" w:rsidRPr="00E5604B" w:rsidRDefault="008C7B18" w:rsidP="00BE3DB8">
      <w:pPr>
        <w:spacing w:before="120" w:after="200"/>
        <w:rPr>
          <w:rFonts w:ascii="Calibri" w:hAnsi="Calibri" w:cs="Calibri"/>
          <w:sz w:val="22"/>
          <w:szCs w:val="22"/>
        </w:rPr>
      </w:pPr>
      <w:r>
        <w:rPr>
          <w:rFonts w:ascii="Calibri" w:hAnsi="Calibri" w:cs="Calibri"/>
          <w:noProof/>
          <w:sz w:val="22"/>
          <w:szCs w:val="22"/>
        </w:rPr>
        <w:drawing>
          <wp:inline distT="0" distB="0" distL="0" distR="0" wp14:anchorId="03755D4A" wp14:editId="48889562">
            <wp:extent cx="5172075" cy="314325"/>
            <wp:effectExtent l="19050" t="19050" r="28575" b="28575"/>
            <wp:docPr id="13" name="Picture 13" descr="Screen Shot 2012-10-1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2-10-10 at 12"/>
                    <pic:cNvPicPr>
                      <a:picLocks noChangeAspect="1" noChangeArrowheads="1"/>
                    </pic:cNvPicPr>
                  </pic:nvPicPr>
                  <pic:blipFill>
                    <a:blip r:embed="rId34" cstate="print"/>
                    <a:srcRect/>
                    <a:stretch>
                      <a:fillRect/>
                    </a:stretch>
                  </pic:blipFill>
                  <pic:spPr bwMode="auto">
                    <a:xfrm>
                      <a:off x="0" y="0"/>
                      <a:ext cx="5172075" cy="314325"/>
                    </a:xfrm>
                    <a:prstGeom prst="rect">
                      <a:avLst/>
                    </a:prstGeom>
                    <a:noFill/>
                    <a:ln w="9525" cmpd="sng">
                      <a:solidFill>
                        <a:srgbClr val="000000"/>
                      </a:solidFill>
                      <a:miter lim="800000"/>
                      <a:headEnd/>
                      <a:tailEnd/>
                    </a:ln>
                    <a:effectLst/>
                  </pic:spPr>
                </pic:pic>
              </a:graphicData>
            </a:graphic>
          </wp:inline>
        </w:drawing>
      </w:r>
    </w:p>
    <w:p w14:paraId="798C33FE" w14:textId="77777777" w:rsidR="008C7B18" w:rsidRPr="00E5604B" w:rsidRDefault="008C7B18" w:rsidP="00FD001C"/>
    <w:p w14:paraId="12B38592" w14:textId="77777777" w:rsidR="008C7B18" w:rsidRDefault="008C7B18" w:rsidP="00FD001C">
      <w:r>
        <w:t xml:space="preserve">After this line is added, </w:t>
      </w:r>
      <w:r w:rsidRPr="00E5604B">
        <w:t xml:space="preserve">the module </w:t>
      </w:r>
      <w:r>
        <w:t>will</w:t>
      </w:r>
      <w:r w:rsidRPr="00E5604B">
        <w:t xml:space="preserve"> be included </w:t>
      </w:r>
      <w:r>
        <w:t>in</w:t>
      </w:r>
      <w:r w:rsidRPr="00E5604B">
        <w:t xml:space="preserve"> the application </w:t>
      </w:r>
      <w:r>
        <w:t xml:space="preserve">whenever it is </w:t>
      </w:r>
      <w:r w:rsidRPr="00E5604B">
        <w:t>launched.</w:t>
      </w:r>
    </w:p>
    <w:p w14:paraId="0C17F3E8" w14:textId="77777777" w:rsidR="00FD001C" w:rsidRDefault="00FD001C" w:rsidP="00FD001C"/>
    <w:p w14:paraId="0DF4B1CC" w14:textId="77777777" w:rsidR="00FD001C" w:rsidRDefault="00FD001C" w:rsidP="00FD001C">
      <w:r w:rsidRPr="00FD001C">
        <w:rPr>
          <w:b/>
          <w:noProof/>
        </w:rPr>
        <w:drawing>
          <wp:inline distT="0" distB="0" distL="0" distR="0" wp14:anchorId="3AD79E9A" wp14:editId="7CEC5727">
            <wp:extent cx="266700" cy="228600"/>
            <wp:effectExtent l="19050" t="0" r="0" b="0"/>
            <wp:docPr id="17"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1" cstate="print"/>
                    <a:srcRect/>
                    <a:stretch>
                      <a:fillRect/>
                    </a:stretch>
                  </pic:blipFill>
                  <pic:spPr bwMode="auto">
                    <a:xfrm>
                      <a:off x="0" y="0"/>
                      <a:ext cx="266700" cy="228600"/>
                    </a:xfrm>
                    <a:prstGeom prst="rect">
                      <a:avLst/>
                    </a:prstGeom>
                    <a:noFill/>
                    <a:ln w="9525">
                      <a:noFill/>
                      <a:miter lim="800000"/>
                      <a:headEnd/>
                      <a:tailEnd/>
                    </a:ln>
                  </pic:spPr>
                </pic:pic>
              </a:graphicData>
            </a:graphic>
          </wp:inline>
        </w:drawing>
      </w:r>
      <w:r w:rsidRPr="00FD001C">
        <w:rPr>
          <w:b/>
        </w:rPr>
        <w:t>Note:</w:t>
      </w:r>
      <w:r w:rsidRPr="00FD001C">
        <w:t xml:space="preserve">  To learn more about installing Titanium modules, refer to the following guide </w:t>
      </w:r>
      <w:hyperlink r:id="rId35" w:anchor="!/guide/Using_Titanium_Modules" w:history="1">
        <w:r w:rsidRPr="00FD001C">
          <w:rPr>
            <w:rStyle w:val="Hyperlink"/>
          </w:rPr>
          <w:t>http://docs.appcelerator.com/titanium/2.0/#!/guide/Using_Titanium_Modules</w:t>
        </w:r>
      </w:hyperlink>
      <w:bookmarkEnd w:id="6"/>
    </w:p>
    <w:sectPr w:rsidR="00FD001C" w:rsidSect="005448C7">
      <w:headerReference w:type="even" r:id="rId36"/>
      <w:headerReference w:type="default" r:id="rId37"/>
      <w:headerReference w:type="first" r:id="rId38"/>
      <w:pgSz w:w="12240" w:h="15840" w:code="1"/>
      <w:pgMar w:top="2599" w:right="1440" w:bottom="1800" w:left="1440" w:header="720" w:footer="5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E54C7" w14:textId="77777777" w:rsidR="00EC2C2B" w:rsidRDefault="00EC2C2B">
      <w:r>
        <w:separator/>
      </w:r>
    </w:p>
  </w:endnote>
  <w:endnote w:type="continuationSeparator" w:id="0">
    <w:p w14:paraId="126419C5" w14:textId="77777777" w:rsidR="00EC2C2B" w:rsidRDefault="00E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FF"/>
    <w:family w:val="auto"/>
    <w:pitch w:val="default"/>
    <w:sig w:usb0="00000003" w:usb1="00000000" w:usb2="00000000" w:usb3="00000000" w:csb0="0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r_ansi">
    <w:altName w:val="Lucida Console"/>
    <w:charset w:val="00"/>
    <w:family w:val="modern"/>
    <w:pitch w:val="fixed"/>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A00002BF" w:usb1="68C7FCFB" w:usb2="00000010" w:usb3="00000000" w:csb0="0002009F" w:csb1="00000000"/>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0F80A" w14:textId="77777777" w:rsidR="00AA570B" w:rsidRDefault="00AA570B">
    <w:pPr>
      <w:pStyle w:val="Footer"/>
    </w:pPr>
  </w:p>
  <w:p w14:paraId="2888858E" w14:textId="77777777" w:rsidR="00AA570B" w:rsidRDefault="00AA570B"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18785DF9" w14:textId="77777777" w:rsidR="00AA570B" w:rsidRDefault="00AA570B" w:rsidP="00231047">
    <w:pPr>
      <w:pStyle w:val="Legal"/>
      <w:numPr>
        <w:ins w:id="0" w:author="Author"/>
      </w:numPr>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F14E" w14:textId="77777777" w:rsidR="00AA570B" w:rsidRPr="005B1DCC" w:rsidRDefault="00AA570B" w:rsidP="005448C7">
    <w:pPr>
      <w:pStyle w:val="Footer"/>
      <w:jc w:val="right"/>
      <w:rPr>
        <w:b/>
        <w:szCs w:val="16"/>
      </w:rPr>
    </w:pPr>
    <w:r w:rsidRPr="005B1DCC">
      <w:rPr>
        <w:szCs w:val="16"/>
      </w:rPr>
      <w:t xml:space="preserve">Page </w:t>
    </w:r>
    <w:r w:rsidR="00F53981" w:rsidRPr="005B1DCC">
      <w:rPr>
        <w:b/>
        <w:szCs w:val="16"/>
      </w:rPr>
      <w:fldChar w:fldCharType="begin"/>
    </w:r>
    <w:r w:rsidRPr="005B1DCC">
      <w:rPr>
        <w:b/>
        <w:szCs w:val="16"/>
      </w:rPr>
      <w:instrText xml:space="preserve"> PAGE </w:instrText>
    </w:r>
    <w:r w:rsidR="00F53981" w:rsidRPr="005B1DCC">
      <w:rPr>
        <w:b/>
        <w:szCs w:val="16"/>
      </w:rPr>
      <w:fldChar w:fldCharType="separate"/>
    </w:r>
    <w:r w:rsidR="003505E8">
      <w:rPr>
        <w:b/>
        <w:noProof/>
        <w:szCs w:val="16"/>
      </w:rPr>
      <w:t>13</w:t>
    </w:r>
    <w:r w:rsidR="00F53981" w:rsidRPr="005B1DCC">
      <w:rPr>
        <w:b/>
        <w:szCs w:val="16"/>
      </w:rPr>
      <w:fldChar w:fldCharType="end"/>
    </w:r>
    <w:r w:rsidRPr="005B1DCC">
      <w:rPr>
        <w:szCs w:val="16"/>
      </w:rPr>
      <w:t xml:space="preserve"> of </w:t>
    </w:r>
    <w:r w:rsidR="00F53981" w:rsidRPr="005B1DCC">
      <w:rPr>
        <w:b/>
        <w:szCs w:val="16"/>
      </w:rPr>
      <w:fldChar w:fldCharType="begin"/>
    </w:r>
    <w:r w:rsidRPr="005B1DCC">
      <w:rPr>
        <w:b/>
        <w:szCs w:val="16"/>
      </w:rPr>
      <w:instrText xml:space="preserve"> NUMPAGES  </w:instrText>
    </w:r>
    <w:r w:rsidR="00F53981" w:rsidRPr="005B1DCC">
      <w:rPr>
        <w:b/>
        <w:szCs w:val="16"/>
      </w:rPr>
      <w:fldChar w:fldCharType="separate"/>
    </w:r>
    <w:r w:rsidR="003505E8">
      <w:rPr>
        <w:b/>
        <w:noProof/>
        <w:szCs w:val="16"/>
      </w:rPr>
      <w:t>13</w:t>
    </w:r>
    <w:r w:rsidR="00F53981" w:rsidRPr="005B1DCC">
      <w:rPr>
        <w:b/>
        <w:szCs w:val="16"/>
      </w:rPr>
      <w:fldChar w:fldCharType="end"/>
    </w:r>
  </w:p>
  <w:p w14:paraId="51621860" w14:textId="77777777" w:rsidR="00AA570B" w:rsidRPr="005B1DCC" w:rsidRDefault="00AA570B" w:rsidP="00B22368">
    <w:pPr>
      <w:jc w:val="center"/>
      <w:rPr>
        <w:b/>
        <w:sz w:val="16"/>
        <w:szCs w:val="16"/>
      </w:rPr>
    </w:pPr>
    <w:r w:rsidRPr="005B1DCC">
      <w:rPr>
        <w:sz w:val="16"/>
        <w:szCs w:val="16"/>
      </w:rPr>
      <w:t>© 201</w:t>
    </w:r>
    <w:r w:rsidR="00C132B8">
      <w:rPr>
        <w:sz w:val="16"/>
        <w:szCs w:val="16"/>
      </w:rPr>
      <w:t>2</w:t>
    </w:r>
    <w:r w:rsidRPr="005B1DCC">
      <w:rPr>
        <w:sz w:val="16"/>
        <w:szCs w:val="16"/>
      </w:rPr>
      <w:t xml:space="preserve"> AT&amp;T Intellectual Property. All rights reserved. AT&amp;T, the AT&amp;T logo and all other </w:t>
    </w:r>
    <w:r w:rsidRPr="005B1DCC">
      <w:rPr>
        <w:sz w:val="16"/>
        <w:szCs w:val="16"/>
      </w:rPr>
      <w:br/>
      <w:t>AT&amp;T marks contained herein are trademarks of AT&amp;T Intellectual Property and/or AT&amp;T</w:t>
    </w:r>
    <w:r w:rsidRPr="005B1DCC">
      <w:rPr>
        <w:sz w:val="16"/>
        <w:szCs w:val="16"/>
      </w:rPr>
      <w:br/>
      <w:t>affiliated companies. All other marks contained herein are the property of their respective owners.</w:t>
    </w:r>
  </w:p>
  <w:p w14:paraId="3B4DE8F3" w14:textId="77777777" w:rsidR="00AA570B" w:rsidRPr="005B1DCC" w:rsidRDefault="00AA570B" w:rsidP="00231047">
    <w:pPr>
      <w:pStyle w:val="Footer"/>
      <w:rPr>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AA43D" w14:textId="77777777" w:rsidR="00C132B8" w:rsidRDefault="00C132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13527" w14:textId="77777777" w:rsidR="00EC2C2B" w:rsidRDefault="00EC2C2B">
      <w:r>
        <w:separator/>
      </w:r>
    </w:p>
  </w:footnote>
  <w:footnote w:type="continuationSeparator" w:id="0">
    <w:p w14:paraId="051C31B3" w14:textId="77777777" w:rsidR="00EC2C2B" w:rsidRDefault="00EC2C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A5CAC" w14:textId="77777777" w:rsidR="00C132B8" w:rsidRDefault="00C132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5024B" w14:textId="77777777" w:rsidR="00AA570B" w:rsidRDefault="006835BF" w:rsidP="0071468F">
    <w:pPr>
      <w:pStyle w:val="Header"/>
    </w:pPr>
    <w:r>
      <w:rPr>
        <w:noProof/>
      </w:rPr>
      <w:drawing>
        <wp:anchor distT="0" distB="4572" distL="114300" distR="117221" simplePos="0" relativeHeight="251669504" behindDoc="0" locked="0" layoutInCell="1" allowOverlap="1" wp14:anchorId="6F49E932" wp14:editId="018410CA">
          <wp:simplePos x="0" y="0"/>
          <wp:positionH relativeFrom="column">
            <wp:posOffset>5481701</wp:posOffset>
          </wp:positionH>
          <wp:positionV relativeFrom="paragraph">
            <wp:posOffset>-353695</wp:posOffset>
          </wp:positionV>
          <wp:extent cx="1033145" cy="1028827"/>
          <wp:effectExtent l="25400" t="0" r="8255" b="0"/>
          <wp:wrapNone/>
          <wp:docPr id="1" name="Picture 28"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3145" cy="1028827"/>
                  </a:xfrm>
                  <a:prstGeom prst="rect">
                    <a:avLst/>
                  </a:prstGeom>
                </pic:spPr>
              </pic:pic>
            </a:graphicData>
          </a:graphic>
        </wp:anchor>
      </w:drawing>
    </w:r>
    <w:r>
      <w:rPr>
        <w:noProof/>
      </w:rPr>
      <w:drawing>
        <wp:anchor distT="0" distB="0" distL="114300" distR="114300" simplePos="0" relativeHeight="251668480" behindDoc="0" locked="0" layoutInCell="1" allowOverlap="1" wp14:anchorId="4284BEF8" wp14:editId="799F02AA">
          <wp:simplePos x="0" y="0"/>
          <wp:positionH relativeFrom="column">
            <wp:posOffset>-817245</wp:posOffset>
          </wp:positionH>
          <wp:positionV relativeFrom="paragraph">
            <wp:posOffset>-240030</wp:posOffset>
          </wp:positionV>
          <wp:extent cx="3098800" cy="1943100"/>
          <wp:effectExtent l="25400" t="0" r="0" b="0"/>
          <wp:wrapNone/>
          <wp:docPr id="3" name="Picture 3" descr="ms_heade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header_3.jpg"/>
                  <pic:cNvPicPr/>
                </pic:nvPicPr>
                <pic:blipFill>
                  <a:blip r:embed="rId2"/>
                  <a:stretch>
                    <a:fillRect/>
                  </a:stretch>
                </pic:blipFill>
                <pic:spPr>
                  <a:xfrm>
                    <a:off x="0" y="0"/>
                    <a:ext cx="3098800" cy="1943100"/>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EDAB8" w14:textId="77777777" w:rsidR="00C132B8" w:rsidRDefault="00C132B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42FE9" w14:textId="77777777" w:rsidR="00AA570B" w:rsidRDefault="00AA570B">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FD068" w14:textId="77777777" w:rsidR="00AA570B" w:rsidRDefault="006835BF">
    <w:pPr>
      <w:pStyle w:val="Header"/>
    </w:pPr>
    <w:r>
      <w:rPr>
        <w:noProof/>
      </w:rPr>
      <w:drawing>
        <wp:anchor distT="0" distB="4572" distL="114300" distR="117221" simplePos="0" relativeHeight="251671552" behindDoc="0" locked="0" layoutInCell="1" allowOverlap="1" wp14:anchorId="64361F81" wp14:editId="0B637980">
          <wp:simplePos x="0" y="0"/>
          <wp:positionH relativeFrom="column">
            <wp:posOffset>5970905</wp:posOffset>
          </wp:positionH>
          <wp:positionV relativeFrom="paragraph">
            <wp:posOffset>-345797</wp:posOffset>
          </wp:positionV>
          <wp:extent cx="1031058" cy="1027135"/>
          <wp:effectExtent l="25400" t="0" r="10342" b="0"/>
          <wp:wrapNone/>
          <wp:docPr id="31" name="Picture 31"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1058" cy="1027135"/>
                  </a:xfrm>
                  <a:prstGeom prst="rect">
                    <a:avLst/>
                  </a:prstGeom>
                </pic:spPr>
              </pic:pic>
            </a:graphicData>
          </a:graphic>
        </wp:anchor>
      </w:drawing>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A17B2" w14:textId="77777777" w:rsidR="00AA570B" w:rsidRDefault="00AA570B">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79C8" w14:textId="77777777" w:rsidR="00AA570B" w:rsidRDefault="00AA570B">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2883F" w14:textId="77777777" w:rsidR="00AA570B" w:rsidRDefault="00966380">
    <w:pPr>
      <w:pStyle w:val="Header"/>
    </w:pPr>
    <w:r>
      <w:rPr>
        <w:noProof/>
      </w:rPr>
      <w:drawing>
        <wp:anchor distT="0" distB="4572" distL="114300" distR="117221" simplePos="0" relativeHeight="251673600" behindDoc="0" locked="0" layoutInCell="1" allowOverlap="1" wp14:anchorId="0238CA9E" wp14:editId="57C1BBD4">
          <wp:simplePos x="0" y="0"/>
          <wp:positionH relativeFrom="column">
            <wp:posOffset>5970905</wp:posOffset>
          </wp:positionH>
          <wp:positionV relativeFrom="paragraph">
            <wp:posOffset>-345797</wp:posOffset>
          </wp:positionV>
          <wp:extent cx="1031058" cy="1027135"/>
          <wp:effectExtent l="25400" t="0" r="10342" b="0"/>
          <wp:wrapNone/>
          <wp:docPr id="2" name="Picture 31" descr="att_globe_rgb_grd_p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tt_globe_rgb_grd_pos.jpg"/>
                  <pic:cNvPicPr/>
                </pic:nvPicPr>
                <pic:blipFill>
                  <a:blip r:embed="rId1"/>
                  <a:stretch>
                    <a:fillRect/>
                  </a:stretch>
                </pic:blipFill>
                <pic:spPr>
                  <a:xfrm>
                    <a:off x="0" y="0"/>
                    <a:ext cx="1031058" cy="1027135"/>
                  </a:xfrm>
                  <a:prstGeom prst="rect">
                    <a:avLst/>
                  </a:prstGeom>
                </pic:spPr>
              </pic:pic>
            </a:graphicData>
          </a:graphic>
        </wp:anchor>
      </w:drawing>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F8185" w14:textId="77777777" w:rsidR="00AA570B" w:rsidRDefault="00AA57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88EAB8"/>
    <w:lvl w:ilvl="0">
      <w:start w:val="1"/>
      <w:numFmt w:val="decimal"/>
      <w:pStyle w:val="ListNumber"/>
      <w:lvlText w:val="%1)"/>
      <w:lvlJc w:val="left"/>
      <w:pPr>
        <w:ind w:left="360" w:hanging="360"/>
      </w:pPr>
      <w:rPr>
        <w:rFonts w:hint="default"/>
      </w:rPr>
    </w:lvl>
  </w:abstractNum>
  <w:abstractNum w:abstractNumId="1">
    <w:nsid w:val="FFFFFFFE"/>
    <w:multiLevelType w:val="singleLevel"/>
    <w:tmpl w:val="5F6AF8DC"/>
    <w:lvl w:ilvl="0">
      <w:numFmt w:val="decimal"/>
      <w:pStyle w:val="Bullet2"/>
      <w:lvlText w:val="*"/>
      <w:lvlJc w:val="left"/>
    </w:lvl>
  </w:abstractNum>
  <w:abstractNum w:abstractNumId="2">
    <w:nsid w:val="00000002"/>
    <w:multiLevelType w:val="multilevel"/>
    <w:tmpl w:val="00000002"/>
    <w:name w:val="WWNum4"/>
    <w:lvl w:ilvl="0">
      <w:start w:val="1"/>
      <w:numFmt w:val="decimal"/>
      <w:lvlText w:val="%1."/>
      <w:lvlJc w:val="left"/>
      <w:pPr>
        <w:tabs>
          <w:tab w:val="num" w:pos="0"/>
        </w:tabs>
        <w:ind w:left="720" w:hanging="360"/>
      </w:pPr>
      <w:rPr>
        <w:rFonts w:eastAsia="Times New Roman" w:cs="Times New Roman"/>
        <w:b w:val="0"/>
        <w:bCs w:val="0"/>
        <w:i w:val="0"/>
        <w:iCs w:val="0"/>
        <w:strike w:val="0"/>
        <w:dstrike w:val="0"/>
        <w:color w:val="000000"/>
        <w:sz w:val="24"/>
        <w:szCs w:val="24"/>
        <w:u w:val="none"/>
      </w:rPr>
    </w:lvl>
    <w:lvl w:ilvl="1">
      <w:start w:val="1"/>
      <w:numFmt w:val="lowerLetter"/>
      <w:lvlText w:val="%2."/>
      <w:lvlJc w:val="left"/>
      <w:pPr>
        <w:tabs>
          <w:tab w:val="num" w:pos="0"/>
        </w:tabs>
        <w:ind w:left="1440" w:hanging="360"/>
      </w:pPr>
      <w:rPr>
        <w:rFonts w:eastAsia="Times New Roman" w:cs="Times New Roman"/>
        <w:b w:val="0"/>
        <w:bCs w:val="0"/>
        <w:i w:val="0"/>
        <w:iCs w:val="0"/>
        <w:strike w:val="0"/>
        <w:dstrike w:val="0"/>
        <w:color w:val="000000"/>
        <w:sz w:val="24"/>
        <w:szCs w:val="24"/>
        <w:u w:val="none"/>
      </w:rPr>
    </w:lvl>
    <w:lvl w:ilvl="2">
      <w:start w:val="1"/>
      <w:numFmt w:val="lowerRoman"/>
      <w:lvlText w:val="%2.%3."/>
      <w:lvlJc w:val="right"/>
      <w:pPr>
        <w:tabs>
          <w:tab w:val="num" w:pos="0"/>
        </w:tabs>
        <w:ind w:left="2160" w:hanging="180"/>
      </w:pPr>
      <w:rPr>
        <w:rFonts w:eastAsia="Times New Roman" w:cs="Times New Roman"/>
        <w:b w:val="0"/>
        <w:bCs w:val="0"/>
        <w:i w:val="0"/>
        <w:iCs w:val="0"/>
        <w:strike w:val="0"/>
        <w:dstrike w:val="0"/>
        <w:color w:val="000000"/>
        <w:sz w:val="24"/>
        <w:szCs w:val="24"/>
        <w:u w:val="none"/>
      </w:rPr>
    </w:lvl>
    <w:lvl w:ilvl="3">
      <w:start w:val="1"/>
      <w:numFmt w:val="decimal"/>
      <w:lvlText w:val="%2.%3.%4."/>
      <w:lvlJc w:val="left"/>
      <w:pPr>
        <w:tabs>
          <w:tab w:val="num" w:pos="0"/>
        </w:tabs>
        <w:ind w:left="2880" w:hanging="360"/>
      </w:pPr>
      <w:rPr>
        <w:rFonts w:eastAsia="Times New Roman" w:cs="Times New Roman"/>
        <w:b w:val="0"/>
        <w:bCs w:val="0"/>
        <w:i w:val="0"/>
        <w:iCs w:val="0"/>
        <w:strike w:val="0"/>
        <w:dstrike w:val="0"/>
        <w:color w:val="000000"/>
        <w:sz w:val="24"/>
        <w:szCs w:val="24"/>
        <w:u w:val="none"/>
      </w:rPr>
    </w:lvl>
    <w:lvl w:ilvl="4">
      <w:start w:val="1"/>
      <w:numFmt w:val="lowerLetter"/>
      <w:lvlText w:val="%2.%3.%4.%5."/>
      <w:lvlJc w:val="left"/>
      <w:pPr>
        <w:tabs>
          <w:tab w:val="num" w:pos="0"/>
        </w:tabs>
        <w:ind w:left="3600" w:hanging="360"/>
      </w:pPr>
      <w:rPr>
        <w:rFonts w:eastAsia="Times New Roman" w:cs="Times New Roman"/>
        <w:b w:val="0"/>
        <w:bCs w:val="0"/>
        <w:i w:val="0"/>
        <w:iCs w:val="0"/>
        <w:strike w:val="0"/>
        <w:dstrike w:val="0"/>
        <w:color w:val="000000"/>
        <w:sz w:val="24"/>
        <w:szCs w:val="24"/>
        <w:u w:val="none"/>
      </w:rPr>
    </w:lvl>
    <w:lvl w:ilvl="5">
      <w:start w:val="1"/>
      <w:numFmt w:val="lowerRoman"/>
      <w:lvlText w:val="%2.%3.%4.%5.%6."/>
      <w:lvlJc w:val="right"/>
      <w:pPr>
        <w:tabs>
          <w:tab w:val="num" w:pos="0"/>
        </w:tabs>
        <w:ind w:left="4320" w:hanging="180"/>
      </w:pPr>
      <w:rPr>
        <w:rFonts w:eastAsia="Times New Roman" w:cs="Times New Roman"/>
        <w:b w:val="0"/>
        <w:bCs w:val="0"/>
        <w:i w:val="0"/>
        <w:iCs w:val="0"/>
        <w:strike w:val="0"/>
        <w:dstrike w:val="0"/>
        <w:color w:val="000000"/>
        <w:sz w:val="24"/>
        <w:szCs w:val="24"/>
        <w:u w:val="none"/>
      </w:rPr>
    </w:lvl>
    <w:lvl w:ilvl="6">
      <w:start w:val="1"/>
      <w:numFmt w:val="decimal"/>
      <w:lvlText w:val="%2.%3.%4.%5.%6.%7."/>
      <w:lvlJc w:val="left"/>
      <w:pPr>
        <w:tabs>
          <w:tab w:val="num" w:pos="0"/>
        </w:tabs>
        <w:ind w:left="5040" w:hanging="360"/>
      </w:pPr>
      <w:rPr>
        <w:rFonts w:eastAsia="Times New Roman" w:cs="Times New Roman"/>
        <w:b w:val="0"/>
        <w:bCs w:val="0"/>
        <w:i w:val="0"/>
        <w:iCs w:val="0"/>
        <w:strike w:val="0"/>
        <w:dstrike w:val="0"/>
        <w:color w:val="000000"/>
        <w:sz w:val="24"/>
        <w:szCs w:val="24"/>
        <w:u w:val="none"/>
      </w:rPr>
    </w:lvl>
    <w:lvl w:ilvl="7">
      <w:start w:val="1"/>
      <w:numFmt w:val="lowerLetter"/>
      <w:lvlText w:val="%2.%3.%4.%5.%6.%7.%8."/>
      <w:lvlJc w:val="left"/>
      <w:pPr>
        <w:tabs>
          <w:tab w:val="num" w:pos="0"/>
        </w:tabs>
        <w:ind w:left="5760" w:hanging="360"/>
      </w:pPr>
      <w:rPr>
        <w:rFonts w:eastAsia="Times New Roman" w:cs="Times New Roman"/>
        <w:b w:val="0"/>
        <w:bCs w:val="0"/>
        <w:i w:val="0"/>
        <w:iCs w:val="0"/>
        <w:strike w:val="0"/>
        <w:dstrike w:val="0"/>
        <w:color w:val="000000"/>
        <w:sz w:val="24"/>
        <w:szCs w:val="24"/>
        <w:u w:val="none"/>
      </w:rPr>
    </w:lvl>
    <w:lvl w:ilvl="8">
      <w:start w:val="1"/>
      <w:numFmt w:val="lowerRoman"/>
      <w:lvlText w:val="%2.%3.%4.%5.%6.%7.%8.%9."/>
      <w:lvlJc w:val="right"/>
      <w:pPr>
        <w:tabs>
          <w:tab w:val="num" w:pos="0"/>
        </w:tabs>
        <w:ind w:left="6480" w:hanging="180"/>
      </w:pPr>
      <w:rPr>
        <w:rFonts w:eastAsia="Times New Roman" w:cs="Times New Roman"/>
        <w:b w:val="0"/>
        <w:bCs w:val="0"/>
        <w:i w:val="0"/>
        <w:iCs w:val="0"/>
        <w:strike w:val="0"/>
        <w:dstrike w:val="0"/>
        <w:color w:val="000000"/>
        <w:sz w:val="24"/>
        <w:szCs w:val="24"/>
        <w:u w:val="none"/>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43D42F0"/>
    <w:multiLevelType w:val="hybridMultilevel"/>
    <w:tmpl w:val="4A28778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nsid w:val="0F2C49D0"/>
    <w:multiLevelType w:val="multilevel"/>
    <w:tmpl w:val="E2402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32C3DB6"/>
    <w:multiLevelType w:val="hybridMultilevel"/>
    <w:tmpl w:val="B1A0F04C"/>
    <w:lvl w:ilvl="0" w:tplc="AD3C6844">
      <w:start w:val="1"/>
      <w:numFmt w:val="decimal"/>
      <w:lvlText w:val="%1."/>
      <w:lvlJc w:val="left"/>
      <w:pPr>
        <w:ind w:left="720" w:hanging="360"/>
      </w:pPr>
    </w:lvl>
    <w:lvl w:ilvl="1" w:tplc="532C1DB4" w:tentative="1">
      <w:start w:val="1"/>
      <w:numFmt w:val="lowerLetter"/>
      <w:lvlText w:val="%2."/>
      <w:lvlJc w:val="left"/>
      <w:pPr>
        <w:ind w:left="1440" w:hanging="360"/>
      </w:pPr>
    </w:lvl>
    <w:lvl w:ilvl="2" w:tplc="0A4421A2" w:tentative="1">
      <w:start w:val="1"/>
      <w:numFmt w:val="lowerRoman"/>
      <w:lvlText w:val="%3."/>
      <w:lvlJc w:val="right"/>
      <w:pPr>
        <w:ind w:left="2160" w:hanging="180"/>
      </w:pPr>
    </w:lvl>
    <w:lvl w:ilvl="3" w:tplc="AE9ACA1A" w:tentative="1">
      <w:start w:val="1"/>
      <w:numFmt w:val="decimal"/>
      <w:lvlText w:val="%4."/>
      <w:lvlJc w:val="left"/>
      <w:pPr>
        <w:ind w:left="2880" w:hanging="360"/>
      </w:pPr>
    </w:lvl>
    <w:lvl w:ilvl="4" w:tplc="BDF26C3E" w:tentative="1">
      <w:start w:val="1"/>
      <w:numFmt w:val="lowerLetter"/>
      <w:lvlText w:val="%5."/>
      <w:lvlJc w:val="left"/>
      <w:pPr>
        <w:ind w:left="3600" w:hanging="360"/>
      </w:pPr>
    </w:lvl>
    <w:lvl w:ilvl="5" w:tplc="F32CA56E" w:tentative="1">
      <w:start w:val="1"/>
      <w:numFmt w:val="lowerRoman"/>
      <w:lvlText w:val="%6."/>
      <w:lvlJc w:val="right"/>
      <w:pPr>
        <w:ind w:left="4320" w:hanging="180"/>
      </w:pPr>
    </w:lvl>
    <w:lvl w:ilvl="6" w:tplc="09F8E33C" w:tentative="1">
      <w:start w:val="1"/>
      <w:numFmt w:val="decimal"/>
      <w:lvlText w:val="%7."/>
      <w:lvlJc w:val="left"/>
      <w:pPr>
        <w:ind w:left="5040" w:hanging="360"/>
      </w:pPr>
    </w:lvl>
    <w:lvl w:ilvl="7" w:tplc="F078B1C8" w:tentative="1">
      <w:start w:val="1"/>
      <w:numFmt w:val="lowerLetter"/>
      <w:lvlText w:val="%8."/>
      <w:lvlJc w:val="left"/>
      <w:pPr>
        <w:ind w:left="5760" w:hanging="360"/>
      </w:pPr>
    </w:lvl>
    <w:lvl w:ilvl="8" w:tplc="CE16BE5C" w:tentative="1">
      <w:start w:val="1"/>
      <w:numFmt w:val="lowerRoman"/>
      <w:lvlText w:val="%9."/>
      <w:lvlJc w:val="right"/>
      <w:pPr>
        <w:ind w:left="6480" w:hanging="180"/>
      </w:pPr>
    </w:lvl>
  </w:abstractNum>
  <w:abstractNum w:abstractNumId="8">
    <w:nsid w:val="1473361A"/>
    <w:multiLevelType w:val="multilevel"/>
    <w:tmpl w:val="182CC5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46"/>
        </w:tabs>
        <w:ind w:left="1746" w:hanging="576"/>
      </w:pPr>
      <w:rPr>
        <w:rFonts w:hint="default"/>
      </w:rPr>
    </w:lvl>
    <w:lvl w:ilvl="2">
      <w:start w:val="2"/>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B1E7598"/>
    <w:multiLevelType w:val="multilevel"/>
    <w:tmpl w:val="5228326E"/>
    <w:lvl w:ilvl="0">
      <w:start w:val="1"/>
      <w:numFmt w:val="bullet"/>
      <w:lvlText w:val=""/>
      <w:lvlJc w:val="left"/>
      <w:pPr>
        <w:tabs>
          <w:tab w:val="num" w:pos="1429"/>
        </w:tabs>
        <w:ind w:left="1429" w:hanging="360"/>
      </w:pPr>
      <w:rPr>
        <w:rFonts w:ascii="Wingdings" w:hAnsi="Wingdings" w:hint="default"/>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0">
    <w:nsid w:val="3C9325B8"/>
    <w:multiLevelType w:val="hybridMultilevel"/>
    <w:tmpl w:val="7346BFCC"/>
    <w:lvl w:ilvl="0" w:tplc="CB96F2B8">
      <w:start w:val="1"/>
      <w:numFmt w:val="bullet"/>
      <w:lvlText w:val=""/>
      <w:lvlJc w:val="left"/>
      <w:pPr>
        <w:ind w:left="1778" w:hanging="360"/>
      </w:pPr>
      <w:rPr>
        <w:rFonts w:ascii="Wingdings" w:hAnsi="Wingdings" w:hint="default"/>
      </w:rPr>
    </w:lvl>
    <w:lvl w:ilvl="1" w:tplc="28441E3C">
      <w:start w:val="1"/>
      <w:numFmt w:val="bullet"/>
      <w:lvlText w:val=""/>
      <w:lvlJc w:val="left"/>
      <w:pPr>
        <w:ind w:left="2498" w:hanging="360"/>
      </w:pPr>
      <w:rPr>
        <w:rFonts w:ascii="Wingdings" w:hAnsi="Wingdings" w:hint="default"/>
      </w:rPr>
    </w:lvl>
    <w:lvl w:ilvl="2" w:tplc="4BB492EC" w:tentative="1">
      <w:start w:val="1"/>
      <w:numFmt w:val="bullet"/>
      <w:lvlText w:val=""/>
      <w:lvlJc w:val="left"/>
      <w:pPr>
        <w:ind w:left="3218" w:hanging="360"/>
      </w:pPr>
      <w:rPr>
        <w:rFonts w:ascii="Wingdings" w:hAnsi="Wingdings" w:hint="default"/>
      </w:rPr>
    </w:lvl>
    <w:lvl w:ilvl="3" w:tplc="D3644060" w:tentative="1">
      <w:start w:val="1"/>
      <w:numFmt w:val="bullet"/>
      <w:lvlText w:val=""/>
      <w:lvlJc w:val="left"/>
      <w:pPr>
        <w:ind w:left="3938" w:hanging="360"/>
      </w:pPr>
      <w:rPr>
        <w:rFonts w:ascii="Symbol" w:hAnsi="Symbol" w:hint="default"/>
      </w:rPr>
    </w:lvl>
    <w:lvl w:ilvl="4" w:tplc="FD58B6F8" w:tentative="1">
      <w:start w:val="1"/>
      <w:numFmt w:val="bullet"/>
      <w:lvlText w:val="o"/>
      <w:lvlJc w:val="left"/>
      <w:pPr>
        <w:ind w:left="4658" w:hanging="360"/>
      </w:pPr>
      <w:rPr>
        <w:rFonts w:ascii="Courier New" w:hAnsi="Courier New" w:cs="Courier New" w:hint="default"/>
      </w:rPr>
    </w:lvl>
    <w:lvl w:ilvl="5" w:tplc="E9027098" w:tentative="1">
      <w:start w:val="1"/>
      <w:numFmt w:val="bullet"/>
      <w:lvlText w:val=""/>
      <w:lvlJc w:val="left"/>
      <w:pPr>
        <w:ind w:left="5378" w:hanging="360"/>
      </w:pPr>
      <w:rPr>
        <w:rFonts w:ascii="Wingdings" w:hAnsi="Wingdings" w:hint="default"/>
      </w:rPr>
    </w:lvl>
    <w:lvl w:ilvl="6" w:tplc="1A1A96C8" w:tentative="1">
      <w:start w:val="1"/>
      <w:numFmt w:val="bullet"/>
      <w:lvlText w:val=""/>
      <w:lvlJc w:val="left"/>
      <w:pPr>
        <w:ind w:left="6098" w:hanging="360"/>
      </w:pPr>
      <w:rPr>
        <w:rFonts w:ascii="Symbol" w:hAnsi="Symbol" w:hint="default"/>
      </w:rPr>
    </w:lvl>
    <w:lvl w:ilvl="7" w:tplc="DE560BC2" w:tentative="1">
      <w:start w:val="1"/>
      <w:numFmt w:val="bullet"/>
      <w:lvlText w:val="o"/>
      <w:lvlJc w:val="left"/>
      <w:pPr>
        <w:ind w:left="6818" w:hanging="360"/>
      </w:pPr>
      <w:rPr>
        <w:rFonts w:ascii="Courier New" w:hAnsi="Courier New" w:cs="Courier New" w:hint="default"/>
      </w:rPr>
    </w:lvl>
    <w:lvl w:ilvl="8" w:tplc="6C36E60A" w:tentative="1">
      <w:start w:val="1"/>
      <w:numFmt w:val="bullet"/>
      <w:lvlText w:val=""/>
      <w:lvlJc w:val="left"/>
      <w:pPr>
        <w:ind w:left="7538" w:hanging="360"/>
      </w:pPr>
      <w:rPr>
        <w:rFonts w:ascii="Wingdings" w:hAnsi="Wingdings" w:hint="default"/>
      </w:rPr>
    </w:lvl>
  </w:abstractNum>
  <w:abstractNum w:abstractNumId="11">
    <w:nsid w:val="4A4C7891"/>
    <w:multiLevelType w:val="hybridMultilevel"/>
    <w:tmpl w:val="4032131E"/>
    <w:lvl w:ilvl="0" w:tplc="4009000D">
      <w:start w:val="1"/>
      <w:numFmt w:val="bullet"/>
      <w:pStyle w:val="ATTbullets"/>
      <w:lvlText w:val="–"/>
      <w:lvlJc w:val="left"/>
      <w:pPr>
        <w:tabs>
          <w:tab w:val="num" w:pos="432"/>
        </w:tabs>
        <w:ind w:left="432" w:hanging="432"/>
      </w:pPr>
      <w:rPr>
        <w:rFonts w:ascii="Verdana" w:hAnsi="Verdana" w:hint="default"/>
        <w:color w:val="808284"/>
        <w:sz w:val="24"/>
      </w:rPr>
    </w:lvl>
    <w:lvl w:ilvl="1" w:tplc="0409000B"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nsid w:val="50657E1B"/>
    <w:multiLevelType w:val="hybridMultilevel"/>
    <w:tmpl w:val="5CE66F1A"/>
    <w:lvl w:ilvl="0" w:tplc="E53E1244">
      <w:start w:val="1"/>
      <w:numFmt w:val="bullet"/>
      <w:lvlText w:val=""/>
      <w:lvlJc w:val="left"/>
      <w:pPr>
        <w:ind w:left="1778" w:hanging="360"/>
      </w:pPr>
      <w:rPr>
        <w:rFonts w:ascii="Wingdings" w:hAnsi="Wingdings" w:hint="default"/>
      </w:rPr>
    </w:lvl>
    <w:lvl w:ilvl="1" w:tplc="04090003">
      <w:start w:val="1"/>
      <w:numFmt w:val="bullet"/>
      <w:lvlText w:val=""/>
      <w:lvlJc w:val="left"/>
      <w:pPr>
        <w:ind w:left="249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5278169B"/>
    <w:multiLevelType w:val="hybridMultilevel"/>
    <w:tmpl w:val="DE8C3D32"/>
    <w:lvl w:ilvl="0" w:tplc="4009000D">
      <w:start w:val="1"/>
      <w:numFmt w:val="bullet"/>
      <w:lvlText w:val=""/>
      <w:lvlJc w:val="left"/>
      <w:pPr>
        <w:ind w:left="1778" w:hanging="360"/>
      </w:pPr>
      <w:rPr>
        <w:rFonts w:ascii="Wingdings" w:hAnsi="Wingdings" w:hint="default"/>
      </w:rPr>
    </w:lvl>
    <w:lvl w:ilvl="1" w:tplc="0409000B">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A466A2"/>
    <w:multiLevelType w:val="hybridMultilevel"/>
    <w:tmpl w:val="336CFBE2"/>
    <w:lvl w:ilvl="0" w:tplc="4009000D">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nsid w:val="60CA740A"/>
    <w:multiLevelType w:val="hybridMultilevel"/>
    <w:tmpl w:val="0400F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D77B4"/>
    <w:multiLevelType w:val="hybridMultilevel"/>
    <w:tmpl w:val="2D4C0C9C"/>
    <w:lvl w:ilvl="0" w:tplc="D4FA05F2">
      <w:start w:val="1"/>
      <w:numFmt w:val="bullet"/>
      <w:pStyle w:val="CellBullet"/>
      <w:lvlText w:val=""/>
      <w:lvlJc w:val="left"/>
      <w:pPr>
        <w:tabs>
          <w:tab w:val="num" w:pos="720"/>
        </w:tabs>
        <w:ind w:left="720" w:hanging="360"/>
      </w:pPr>
      <w:rPr>
        <w:rFonts w:ascii="Symbol" w:hAnsi="Symbol" w:hint="default"/>
      </w:rPr>
    </w:lvl>
    <w:lvl w:ilvl="1" w:tplc="56A088AA" w:tentative="1">
      <w:start w:val="1"/>
      <w:numFmt w:val="bullet"/>
      <w:lvlText w:val="o"/>
      <w:lvlJc w:val="left"/>
      <w:pPr>
        <w:tabs>
          <w:tab w:val="num" w:pos="1440"/>
        </w:tabs>
        <w:ind w:left="1440" w:hanging="360"/>
      </w:pPr>
      <w:rPr>
        <w:rFonts w:ascii="Courier New" w:hAnsi="Courier New" w:hint="default"/>
      </w:rPr>
    </w:lvl>
    <w:lvl w:ilvl="2" w:tplc="564E869C" w:tentative="1">
      <w:start w:val="1"/>
      <w:numFmt w:val="bullet"/>
      <w:lvlText w:val=""/>
      <w:lvlJc w:val="left"/>
      <w:pPr>
        <w:tabs>
          <w:tab w:val="num" w:pos="2160"/>
        </w:tabs>
        <w:ind w:left="2160" w:hanging="360"/>
      </w:pPr>
      <w:rPr>
        <w:rFonts w:ascii="Wingdings" w:hAnsi="Wingdings" w:hint="default"/>
      </w:rPr>
    </w:lvl>
    <w:lvl w:ilvl="3" w:tplc="B9AC6B32" w:tentative="1">
      <w:start w:val="1"/>
      <w:numFmt w:val="bullet"/>
      <w:lvlText w:val=""/>
      <w:lvlJc w:val="left"/>
      <w:pPr>
        <w:tabs>
          <w:tab w:val="num" w:pos="2880"/>
        </w:tabs>
        <w:ind w:left="2880" w:hanging="360"/>
      </w:pPr>
      <w:rPr>
        <w:rFonts w:ascii="Symbol" w:hAnsi="Symbol" w:hint="default"/>
      </w:rPr>
    </w:lvl>
    <w:lvl w:ilvl="4" w:tplc="DFE4EC10" w:tentative="1">
      <w:start w:val="1"/>
      <w:numFmt w:val="bullet"/>
      <w:lvlText w:val="o"/>
      <w:lvlJc w:val="left"/>
      <w:pPr>
        <w:tabs>
          <w:tab w:val="num" w:pos="3600"/>
        </w:tabs>
        <w:ind w:left="3600" w:hanging="360"/>
      </w:pPr>
      <w:rPr>
        <w:rFonts w:ascii="Courier New" w:hAnsi="Courier New" w:hint="default"/>
      </w:rPr>
    </w:lvl>
    <w:lvl w:ilvl="5" w:tplc="CA1666A2" w:tentative="1">
      <w:start w:val="1"/>
      <w:numFmt w:val="bullet"/>
      <w:lvlText w:val=""/>
      <w:lvlJc w:val="left"/>
      <w:pPr>
        <w:tabs>
          <w:tab w:val="num" w:pos="4320"/>
        </w:tabs>
        <w:ind w:left="4320" w:hanging="360"/>
      </w:pPr>
      <w:rPr>
        <w:rFonts w:ascii="Wingdings" w:hAnsi="Wingdings" w:hint="default"/>
      </w:rPr>
    </w:lvl>
    <w:lvl w:ilvl="6" w:tplc="D6344656" w:tentative="1">
      <w:start w:val="1"/>
      <w:numFmt w:val="bullet"/>
      <w:lvlText w:val=""/>
      <w:lvlJc w:val="left"/>
      <w:pPr>
        <w:tabs>
          <w:tab w:val="num" w:pos="5040"/>
        </w:tabs>
        <w:ind w:left="5040" w:hanging="360"/>
      </w:pPr>
      <w:rPr>
        <w:rFonts w:ascii="Symbol" w:hAnsi="Symbol" w:hint="default"/>
      </w:rPr>
    </w:lvl>
    <w:lvl w:ilvl="7" w:tplc="CCDEEF72" w:tentative="1">
      <w:start w:val="1"/>
      <w:numFmt w:val="bullet"/>
      <w:lvlText w:val="o"/>
      <w:lvlJc w:val="left"/>
      <w:pPr>
        <w:tabs>
          <w:tab w:val="num" w:pos="5760"/>
        </w:tabs>
        <w:ind w:left="5760" w:hanging="360"/>
      </w:pPr>
      <w:rPr>
        <w:rFonts w:ascii="Courier New" w:hAnsi="Courier New" w:hint="default"/>
      </w:rPr>
    </w:lvl>
    <w:lvl w:ilvl="8" w:tplc="A3A2EEE6" w:tentative="1">
      <w:start w:val="1"/>
      <w:numFmt w:val="bullet"/>
      <w:lvlText w:val=""/>
      <w:lvlJc w:val="left"/>
      <w:pPr>
        <w:tabs>
          <w:tab w:val="num" w:pos="6480"/>
        </w:tabs>
        <w:ind w:left="6480" w:hanging="360"/>
      </w:pPr>
      <w:rPr>
        <w:rFonts w:ascii="Wingdings" w:hAnsi="Wingdings" w:hint="default"/>
      </w:rPr>
    </w:lvl>
  </w:abstractNum>
  <w:abstractNum w:abstractNumId="19">
    <w:nsid w:val="647E1221"/>
    <w:multiLevelType w:val="hybridMultilevel"/>
    <w:tmpl w:val="D6146E4A"/>
    <w:lvl w:ilvl="0" w:tplc="EEBC5BDA">
      <w:start w:val="1"/>
      <w:numFmt w:val="none"/>
      <w:pStyle w:val="StepNote"/>
      <w:lvlText w:val="%1Note:"/>
      <w:lvlJc w:val="left"/>
      <w:pPr>
        <w:tabs>
          <w:tab w:val="num" w:pos="3240"/>
        </w:tabs>
        <w:ind w:left="2880" w:hanging="720"/>
      </w:pPr>
      <w:rPr>
        <w:rFonts w:ascii="Arial" w:hAnsi="Arial" w:hint="default"/>
        <w:b/>
        <w:i/>
      </w:rPr>
    </w:lvl>
    <w:lvl w:ilvl="1" w:tplc="0D6683D6" w:tentative="1">
      <w:start w:val="1"/>
      <w:numFmt w:val="lowerLetter"/>
      <w:lvlText w:val="%2."/>
      <w:lvlJc w:val="left"/>
      <w:pPr>
        <w:tabs>
          <w:tab w:val="num" w:pos="1440"/>
        </w:tabs>
        <w:ind w:left="1440" w:hanging="360"/>
      </w:pPr>
    </w:lvl>
    <w:lvl w:ilvl="2" w:tplc="318670DE" w:tentative="1">
      <w:start w:val="1"/>
      <w:numFmt w:val="lowerRoman"/>
      <w:lvlText w:val="%3."/>
      <w:lvlJc w:val="right"/>
      <w:pPr>
        <w:tabs>
          <w:tab w:val="num" w:pos="2160"/>
        </w:tabs>
        <w:ind w:left="2160" w:hanging="180"/>
      </w:pPr>
    </w:lvl>
    <w:lvl w:ilvl="3" w:tplc="5CA47630" w:tentative="1">
      <w:start w:val="1"/>
      <w:numFmt w:val="decimal"/>
      <w:lvlText w:val="%4."/>
      <w:lvlJc w:val="left"/>
      <w:pPr>
        <w:tabs>
          <w:tab w:val="num" w:pos="2880"/>
        </w:tabs>
        <w:ind w:left="2880" w:hanging="360"/>
      </w:pPr>
    </w:lvl>
    <w:lvl w:ilvl="4" w:tplc="8ED87AC6" w:tentative="1">
      <w:start w:val="1"/>
      <w:numFmt w:val="lowerLetter"/>
      <w:lvlText w:val="%5."/>
      <w:lvlJc w:val="left"/>
      <w:pPr>
        <w:tabs>
          <w:tab w:val="num" w:pos="3600"/>
        </w:tabs>
        <w:ind w:left="3600" w:hanging="360"/>
      </w:pPr>
    </w:lvl>
    <w:lvl w:ilvl="5" w:tplc="5DCE2922" w:tentative="1">
      <w:start w:val="1"/>
      <w:numFmt w:val="lowerRoman"/>
      <w:lvlText w:val="%6."/>
      <w:lvlJc w:val="right"/>
      <w:pPr>
        <w:tabs>
          <w:tab w:val="num" w:pos="4320"/>
        </w:tabs>
        <w:ind w:left="4320" w:hanging="180"/>
      </w:pPr>
    </w:lvl>
    <w:lvl w:ilvl="6" w:tplc="5BAC6222" w:tentative="1">
      <w:start w:val="1"/>
      <w:numFmt w:val="decimal"/>
      <w:lvlText w:val="%7."/>
      <w:lvlJc w:val="left"/>
      <w:pPr>
        <w:tabs>
          <w:tab w:val="num" w:pos="5040"/>
        </w:tabs>
        <w:ind w:left="5040" w:hanging="360"/>
      </w:pPr>
    </w:lvl>
    <w:lvl w:ilvl="7" w:tplc="0E341BCA" w:tentative="1">
      <w:start w:val="1"/>
      <w:numFmt w:val="lowerLetter"/>
      <w:lvlText w:val="%8."/>
      <w:lvlJc w:val="left"/>
      <w:pPr>
        <w:tabs>
          <w:tab w:val="num" w:pos="5760"/>
        </w:tabs>
        <w:ind w:left="5760" w:hanging="360"/>
      </w:pPr>
    </w:lvl>
    <w:lvl w:ilvl="8" w:tplc="70804448" w:tentative="1">
      <w:start w:val="1"/>
      <w:numFmt w:val="lowerRoman"/>
      <w:lvlText w:val="%9."/>
      <w:lvlJc w:val="right"/>
      <w:pPr>
        <w:tabs>
          <w:tab w:val="num" w:pos="6480"/>
        </w:tabs>
        <w:ind w:left="6480" w:hanging="180"/>
      </w:pPr>
    </w:lvl>
  </w:abstractNum>
  <w:abstractNum w:abstractNumId="20">
    <w:nsid w:val="67D35D0E"/>
    <w:multiLevelType w:val="hybridMultilevel"/>
    <w:tmpl w:val="4552C7D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EF30A7"/>
    <w:multiLevelType w:val="hybridMultilevel"/>
    <w:tmpl w:val="E9BC54F4"/>
    <w:lvl w:ilvl="0" w:tplc="34BA1D34">
      <w:start w:val="1"/>
      <w:numFmt w:val="decimal"/>
      <w:pStyle w:val="CellStep"/>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421EB3"/>
    <w:multiLevelType w:val="hybridMultilevel"/>
    <w:tmpl w:val="4BE61C5C"/>
    <w:lvl w:ilvl="0" w:tplc="CD70CD74">
      <w:start w:val="1"/>
      <w:numFmt w:val="bullet"/>
      <w:lvlText w:val=""/>
      <w:lvlJc w:val="left"/>
      <w:pPr>
        <w:ind w:left="1778" w:hanging="360"/>
      </w:pPr>
      <w:rPr>
        <w:rFonts w:ascii="Wingdings" w:hAnsi="Wingdings" w:hint="default"/>
      </w:rPr>
    </w:lvl>
    <w:lvl w:ilvl="1" w:tplc="55FAACD4">
      <w:start w:val="1"/>
      <w:numFmt w:val="bullet"/>
      <w:lvlText w:val=""/>
      <w:lvlJc w:val="left"/>
      <w:pPr>
        <w:ind w:left="2498" w:hanging="360"/>
      </w:pPr>
      <w:rPr>
        <w:rFonts w:ascii="Symbol" w:hAnsi="Symbol" w:hint="default"/>
      </w:rPr>
    </w:lvl>
    <w:lvl w:ilvl="2" w:tplc="F2AEA04C" w:tentative="1">
      <w:start w:val="1"/>
      <w:numFmt w:val="bullet"/>
      <w:lvlText w:val=""/>
      <w:lvlJc w:val="left"/>
      <w:pPr>
        <w:ind w:left="3218" w:hanging="360"/>
      </w:pPr>
      <w:rPr>
        <w:rFonts w:ascii="Wingdings" w:hAnsi="Wingdings" w:hint="default"/>
      </w:rPr>
    </w:lvl>
    <w:lvl w:ilvl="3" w:tplc="32182A4E" w:tentative="1">
      <w:start w:val="1"/>
      <w:numFmt w:val="bullet"/>
      <w:lvlText w:val=""/>
      <w:lvlJc w:val="left"/>
      <w:pPr>
        <w:ind w:left="3938" w:hanging="360"/>
      </w:pPr>
      <w:rPr>
        <w:rFonts w:ascii="Symbol" w:hAnsi="Symbol" w:hint="default"/>
      </w:rPr>
    </w:lvl>
    <w:lvl w:ilvl="4" w:tplc="7FB85136" w:tentative="1">
      <w:start w:val="1"/>
      <w:numFmt w:val="bullet"/>
      <w:lvlText w:val="o"/>
      <w:lvlJc w:val="left"/>
      <w:pPr>
        <w:ind w:left="4658" w:hanging="360"/>
      </w:pPr>
      <w:rPr>
        <w:rFonts w:ascii="Courier New" w:hAnsi="Courier New" w:cs="Courier New" w:hint="default"/>
      </w:rPr>
    </w:lvl>
    <w:lvl w:ilvl="5" w:tplc="F5685838" w:tentative="1">
      <w:start w:val="1"/>
      <w:numFmt w:val="bullet"/>
      <w:lvlText w:val=""/>
      <w:lvlJc w:val="left"/>
      <w:pPr>
        <w:ind w:left="5378" w:hanging="360"/>
      </w:pPr>
      <w:rPr>
        <w:rFonts w:ascii="Wingdings" w:hAnsi="Wingdings" w:hint="default"/>
      </w:rPr>
    </w:lvl>
    <w:lvl w:ilvl="6" w:tplc="CFEE982E" w:tentative="1">
      <w:start w:val="1"/>
      <w:numFmt w:val="bullet"/>
      <w:lvlText w:val=""/>
      <w:lvlJc w:val="left"/>
      <w:pPr>
        <w:ind w:left="6098" w:hanging="360"/>
      </w:pPr>
      <w:rPr>
        <w:rFonts w:ascii="Symbol" w:hAnsi="Symbol" w:hint="default"/>
      </w:rPr>
    </w:lvl>
    <w:lvl w:ilvl="7" w:tplc="C970676C" w:tentative="1">
      <w:start w:val="1"/>
      <w:numFmt w:val="bullet"/>
      <w:lvlText w:val="o"/>
      <w:lvlJc w:val="left"/>
      <w:pPr>
        <w:ind w:left="6818" w:hanging="360"/>
      </w:pPr>
      <w:rPr>
        <w:rFonts w:ascii="Courier New" w:hAnsi="Courier New" w:cs="Courier New" w:hint="default"/>
      </w:rPr>
    </w:lvl>
    <w:lvl w:ilvl="8" w:tplc="2562A012" w:tentative="1">
      <w:start w:val="1"/>
      <w:numFmt w:val="bullet"/>
      <w:lvlText w:val=""/>
      <w:lvlJc w:val="left"/>
      <w:pPr>
        <w:ind w:left="7538" w:hanging="360"/>
      </w:pPr>
      <w:rPr>
        <w:rFonts w:ascii="Wingdings" w:hAnsi="Wingdings" w:hint="default"/>
      </w:rPr>
    </w:lvl>
  </w:abstractNum>
  <w:abstractNum w:abstractNumId="23">
    <w:nsid w:val="7EE03402"/>
    <w:multiLevelType w:val="hybridMultilevel"/>
    <w:tmpl w:val="3BE40AF2"/>
    <w:lvl w:ilvl="0" w:tplc="4009000D">
      <w:start w:val="4"/>
      <w:numFmt w:val="decimal"/>
      <w:lvlText w:val="%1."/>
      <w:lvlJc w:val="left"/>
      <w:pPr>
        <w:ind w:left="720" w:hanging="360"/>
      </w:pPr>
      <w:rPr>
        <w:rFonts w:hint="default"/>
      </w:rPr>
    </w:lvl>
    <w:lvl w:ilvl="1" w:tplc="40090001"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8"/>
  </w:num>
  <w:num w:numId="6">
    <w:abstractNumId w:val="19"/>
  </w:num>
  <w:num w:numId="7">
    <w:abstractNumId w:val="14"/>
    <w:lvlOverride w:ilvl="0">
      <w:startOverride w:val="1"/>
    </w:lvlOverride>
  </w:num>
  <w:num w:numId="8">
    <w:abstractNumId w:val="5"/>
  </w:num>
  <w:num w:numId="9">
    <w:abstractNumId w:val="5"/>
  </w:num>
  <w:num w:numId="10">
    <w:abstractNumId w:val="5"/>
  </w:num>
  <w:num w:numId="11">
    <w:abstractNumId w:val="5"/>
  </w:num>
  <w:num w:numId="12">
    <w:abstractNumId w:val="8"/>
  </w:num>
  <w:num w:numId="13">
    <w:abstractNumId w:val="0"/>
  </w:num>
  <w:num w:numId="14">
    <w:abstractNumId w:val="11"/>
  </w:num>
  <w:num w:numId="15">
    <w:abstractNumId w:val="7"/>
  </w:num>
  <w:num w:numId="16">
    <w:abstractNumId w:val="23"/>
  </w:num>
  <w:num w:numId="17">
    <w:abstractNumId w:val="2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num>
  <w:num w:numId="26">
    <w:abstractNumId w:val="8"/>
  </w:num>
  <w:num w:numId="27">
    <w:abstractNumId w:val="22"/>
  </w:num>
  <w:num w:numId="28">
    <w:abstractNumId w:val="12"/>
  </w:num>
  <w:num w:numId="29">
    <w:abstractNumId w:val="10"/>
  </w:num>
  <w:num w:numId="30">
    <w:abstractNumId w:val="13"/>
  </w:num>
  <w:num w:numId="31">
    <w:abstractNumId w:val="2"/>
  </w:num>
  <w:num w:numId="3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activeWritingStyle w:appName="MSWord" w:lang="en-US"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50">
      <o:colormru v:ext="edit" colors="#60a0c0,#6094c0,#e1e1e1"/>
      <o:colormenu v:ext="edit" strokecolor="none [1612]"/>
    </o:shapedefaults>
  </w:hdrShapeDefaults>
  <w:footnotePr>
    <w:footnote w:id="-1"/>
    <w:footnote w:id="0"/>
  </w:footnotePr>
  <w:endnotePr>
    <w:endnote w:id="-1"/>
    <w:endnote w:id="0"/>
  </w:endnotePr>
  <w:compat>
    <w:compatSetting w:name="compatibilityMode" w:uri="http://schemas.microsoft.com/office/word" w:val="12"/>
  </w:compat>
  <w:rsids>
    <w:rsidRoot w:val="004470BF"/>
    <w:rsid w:val="00001862"/>
    <w:rsid w:val="000038F9"/>
    <w:rsid w:val="00003F00"/>
    <w:rsid w:val="00004FA6"/>
    <w:rsid w:val="00012170"/>
    <w:rsid w:val="00016638"/>
    <w:rsid w:val="000223B0"/>
    <w:rsid w:val="00022B56"/>
    <w:rsid w:val="0002697F"/>
    <w:rsid w:val="00026FB0"/>
    <w:rsid w:val="00027153"/>
    <w:rsid w:val="0003036E"/>
    <w:rsid w:val="000332DD"/>
    <w:rsid w:val="00036104"/>
    <w:rsid w:val="0004037A"/>
    <w:rsid w:val="00041F6D"/>
    <w:rsid w:val="0005089C"/>
    <w:rsid w:val="000531C2"/>
    <w:rsid w:val="000537B4"/>
    <w:rsid w:val="00055835"/>
    <w:rsid w:val="000568B7"/>
    <w:rsid w:val="000573CC"/>
    <w:rsid w:val="000613BB"/>
    <w:rsid w:val="00061799"/>
    <w:rsid w:val="00065643"/>
    <w:rsid w:val="000667EF"/>
    <w:rsid w:val="00066CFB"/>
    <w:rsid w:val="00072F0B"/>
    <w:rsid w:val="00072F78"/>
    <w:rsid w:val="00073DB6"/>
    <w:rsid w:val="00076D45"/>
    <w:rsid w:val="00077553"/>
    <w:rsid w:val="0007777E"/>
    <w:rsid w:val="00084474"/>
    <w:rsid w:val="00085A96"/>
    <w:rsid w:val="0008756E"/>
    <w:rsid w:val="000903AC"/>
    <w:rsid w:val="0009088B"/>
    <w:rsid w:val="00094EC2"/>
    <w:rsid w:val="000A05A8"/>
    <w:rsid w:val="000A2E01"/>
    <w:rsid w:val="000A6880"/>
    <w:rsid w:val="000B169D"/>
    <w:rsid w:val="000B2D5E"/>
    <w:rsid w:val="000B4973"/>
    <w:rsid w:val="000B6B49"/>
    <w:rsid w:val="000B79EA"/>
    <w:rsid w:val="000C1EC9"/>
    <w:rsid w:val="000C2A05"/>
    <w:rsid w:val="000C7EB7"/>
    <w:rsid w:val="000D0F44"/>
    <w:rsid w:val="000D3760"/>
    <w:rsid w:val="000D4BD4"/>
    <w:rsid w:val="000D7AEB"/>
    <w:rsid w:val="000E093F"/>
    <w:rsid w:val="000E18A3"/>
    <w:rsid w:val="000E285F"/>
    <w:rsid w:val="000E3B92"/>
    <w:rsid w:val="000E4631"/>
    <w:rsid w:val="000E4DA2"/>
    <w:rsid w:val="000E6544"/>
    <w:rsid w:val="000F09E9"/>
    <w:rsid w:val="000F2824"/>
    <w:rsid w:val="000F4FB3"/>
    <w:rsid w:val="000F6A0A"/>
    <w:rsid w:val="00105A5B"/>
    <w:rsid w:val="001111CA"/>
    <w:rsid w:val="00112BB8"/>
    <w:rsid w:val="00114939"/>
    <w:rsid w:val="001153E8"/>
    <w:rsid w:val="001252C6"/>
    <w:rsid w:val="00125880"/>
    <w:rsid w:val="00126D77"/>
    <w:rsid w:val="001276C2"/>
    <w:rsid w:val="00127881"/>
    <w:rsid w:val="00131033"/>
    <w:rsid w:val="00133BF8"/>
    <w:rsid w:val="00133ED4"/>
    <w:rsid w:val="001350AF"/>
    <w:rsid w:val="0014178D"/>
    <w:rsid w:val="001430B5"/>
    <w:rsid w:val="00144577"/>
    <w:rsid w:val="00144D0B"/>
    <w:rsid w:val="00145A4B"/>
    <w:rsid w:val="0014625A"/>
    <w:rsid w:val="00150995"/>
    <w:rsid w:val="0015188F"/>
    <w:rsid w:val="001552A5"/>
    <w:rsid w:val="00155E56"/>
    <w:rsid w:val="001603A2"/>
    <w:rsid w:val="00162069"/>
    <w:rsid w:val="00164173"/>
    <w:rsid w:val="00164518"/>
    <w:rsid w:val="00166978"/>
    <w:rsid w:val="00167235"/>
    <w:rsid w:val="0016781E"/>
    <w:rsid w:val="00173388"/>
    <w:rsid w:val="00174520"/>
    <w:rsid w:val="001761FF"/>
    <w:rsid w:val="001811B5"/>
    <w:rsid w:val="001814A0"/>
    <w:rsid w:val="00181FAD"/>
    <w:rsid w:val="0018319A"/>
    <w:rsid w:val="00183324"/>
    <w:rsid w:val="001847D6"/>
    <w:rsid w:val="0018522C"/>
    <w:rsid w:val="00185513"/>
    <w:rsid w:val="0019174B"/>
    <w:rsid w:val="0019251F"/>
    <w:rsid w:val="00195EFB"/>
    <w:rsid w:val="001A0098"/>
    <w:rsid w:val="001A60F0"/>
    <w:rsid w:val="001A706B"/>
    <w:rsid w:val="001A771D"/>
    <w:rsid w:val="001B30DB"/>
    <w:rsid w:val="001B3A87"/>
    <w:rsid w:val="001B5939"/>
    <w:rsid w:val="001B77CE"/>
    <w:rsid w:val="001C4517"/>
    <w:rsid w:val="001C5063"/>
    <w:rsid w:val="001D036B"/>
    <w:rsid w:val="001D223A"/>
    <w:rsid w:val="001D260A"/>
    <w:rsid w:val="001D4697"/>
    <w:rsid w:val="001D55DF"/>
    <w:rsid w:val="001D6CD6"/>
    <w:rsid w:val="001E09AC"/>
    <w:rsid w:val="001E20BA"/>
    <w:rsid w:val="001E6218"/>
    <w:rsid w:val="001F3099"/>
    <w:rsid w:val="001F616E"/>
    <w:rsid w:val="001F6921"/>
    <w:rsid w:val="001F6D3A"/>
    <w:rsid w:val="002023C4"/>
    <w:rsid w:val="00202AAE"/>
    <w:rsid w:val="00204156"/>
    <w:rsid w:val="002054F8"/>
    <w:rsid w:val="00207A03"/>
    <w:rsid w:val="002132AE"/>
    <w:rsid w:val="002138E1"/>
    <w:rsid w:val="00214D3F"/>
    <w:rsid w:val="00216487"/>
    <w:rsid w:val="00220A67"/>
    <w:rsid w:val="00221B70"/>
    <w:rsid w:val="0022282A"/>
    <w:rsid w:val="00222C2E"/>
    <w:rsid w:val="00224702"/>
    <w:rsid w:val="00225FC5"/>
    <w:rsid w:val="002260FA"/>
    <w:rsid w:val="00231047"/>
    <w:rsid w:val="002351FB"/>
    <w:rsid w:val="0023609B"/>
    <w:rsid w:val="00237BA9"/>
    <w:rsid w:val="0024329A"/>
    <w:rsid w:val="00246A30"/>
    <w:rsid w:val="00247E89"/>
    <w:rsid w:val="002501EA"/>
    <w:rsid w:val="002502C9"/>
    <w:rsid w:val="00250E45"/>
    <w:rsid w:val="0025344C"/>
    <w:rsid w:val="00253D91"/>
    <w:rsid w:val="00255417"/>
    <w:rsid w:val="00257322"/>
    <w:rsid w:val="00261C6E"/>
    <w:rsid w:val="0026280D"/>
    <w:rsid w:val="0026385C"/>
    <w:rsid w:val="002676DE"/>
    <w:rsid w:val="002721BB"/>
    <w:rsid w:val="00273024"/>
    <w:rsid w:val="002730C0"/>
    <w:rsid w:val="002739C5"/>
    <w:rsid w:val="002747D3"/>
    <w:rsid w:val="00277273"/>
    <w:rsid w:val="00280004"/>
    <w:rsid w:val="00281CA3"/>
    <w:rsid w:val="00283186"/>
    <w:rsid w:val="00286137"/>
    <w:rsid w:val="00286D4E"/>
    <w:rsid w:val="00287ABC"/>
    <w:rsid w:val="002913C9"/>
    <w:rsid w:val="002A2518"/>
    <w:rsid w:val="002A3B42"/>
    <w:rsid w:val="002A70CD"/>
    <w:rsid w:val="002B12A2"/>
    <w:rsid w:val="002B20FC"/>
    <w:rsid w:val="002B4311"/>
    <w:rsid w:val="002B727B"/>
    <w:rsid w:val="002D0CB6"/>
    <w:rsid w:val="002D33AC"/>
    <w:rsid w:val="002D4CB8"/>
    <w:rsid w:val="002D6215"/>
    <w:rsid w:val="002D685A"/>
    <w:rsid w:val="002E221E"/>
    <w:rsid w:val="002E24B4"/>
    <w:rsid w:val="002E2B68"/>
    <w:rsid w:val="002E2F2C"/>
    <w:rsid w:val="002F205A"/>
    <w:rsid w:val="002F3413"/>
    <w:rsid w:val="002F465A"/>
    <w:rsid w:val="002F7EEC"/>
    <w:rsid w:val="0030464C"/>
    <w:rsid w:val="00304B60"/>
    <w:rsid w:val="00305113"/>
    <w:rsid w:val="00305B6E"/>
    <w:rsid w:val="00306E56"/>
    <w:rsid w:val="003072AB"/>
    <w:rsid w:val="00317D1E"/>
    <w:rsid w:val="003236E3"/>
    <w:rsid w:val="00325A76"/>
    <w:rsid w:val="003278AD"/>
    <w:rsid w:val="0033279C"/>
    <w:rsid w:val="003342FF"/>
    <w:rsid w:val="00334CCE"/>
    <w:rsid w:val="0033533C"/>
    <w:rsid w:val="00337AA0"/>
    <w:rsid w:val="00337BED"/>
    <w:rsid w:val="00340221"/>
    <w:rsid w:val="003402D8"/>
    <w:rsid w:val="00340E4C"/>
    <w:rsid w:val="0034230E"/>
    <w:rsid w:val="00345610"/>
    <w:rsid w:val="003505E8"/>
    <w:rsid w:val="003507D7"/>
    <w:rsid w:val="00351EBD"/>
    <w:rsid w:val="00351F8A"/>
    <w:rsid w:val="003619CC"/>
    <w:rsid w:val="00370861"/>
    <w:rsid w:val="0037226F"/>
    <w:rsid w:val="00380730"/>
    <w:rsid w:val="003807D6"/>
    <w:rsid w:val="00380D62"/>
    <w:rsid w:val="00382897"/>
    <w:rsid w:val="00386B3A"/>
    <w:rsid w:val="00390014"/>
    <w:rsid w:val="00391C4D"/>
    <w:rsid w:val="003974BD"/>
    <w:rsid w:val="00397EED"/>
    <w:rsid w:val="003A6BC7"/>
    <w:rsid w:val="003B0348"/>
    <w:rsid w:val="003B0849"/>
    <w:rsid w:val="003B2896"/>
    <w:rsid w:val="003B3121"/>
    <w:rsid w:val="003B4505"/>
    <w:rsid w:val="003C2B07"/>
    <w:rsid w:val="003C6AAA"/>
    <w:rsid w:val="003D2DD6"/>
    <w:rsid w:val="003D419E"/>
    <w:rsid w:val="003D51D6"/>
    <w:rsid w:val="003D71A5"/>
    <w:rsid w:val="003E186D"/>
    <w:rsid w:val="003E2D36"/>
    <w:rsid w:val="003E2DF2"/>
    <w:rsid w:val="003E430E"/>
    <w:rsid w:val="003E4A2F"/>
    <w:rsid w:val="003E5C24"/>
    <w:rsid w:val="003E7FE5"/>
    <w:rsid w:val="003F0745"/>
    <w:rsid w:val="003F1DF6"/>
    <w:rsid w:val="003F27A7"/>
    <w:rsid w:val="00402356"/>
    <w:rsid w:val="00404C2B"/>
    <w:rsid w:val="00407148"/>
    <w:rsid w:val="004075B7"/>
    <w:rsid w:val="00407ECF"/>
    <w:rsid w:val="00411A1F"/>
    <w:rsid w:val="00414840"/>
    <w:rsid w:val="00417CC9"/>
    <w:rsid w:val="00421DA9"/>
    <w:rsid w:val="0042251E"/>
    <w:rsid w:val="00432720"/>
    <w:rsid w:val="0043362C"/>
    <w:rsid w:val="00433E8D"/>
    <w:rsid w:val="00436F23"/>
    <w:rsid w:val="00437BD8"/>
    <w:rsid w:val="00444170"/>
    <w:rsid w:val="00444423"/>
    <w:rsid w:val="00445758"/>
    <w:rsid w:val="00446098"/>
    <w:rsid w:val="004470BF"/>
    <w:rsid w:val="00447C66"/>
    <w:rsid w:val="00451B78"/>
    <w:rsid w:val="004546B2"/>
    <w:rsid w:val="00461800"/>
    <w:rsid w:val="00464B92"/>
    <w:rsid w:val="00464BD2"/>
    <w:rsid w:val="004663CF"/>
    <w:rsid w:val="00467238"/>
    <w:rsid w:val="00470419"/>
    <w:rsid w:val="004724AD"/>
    <w:rsid w:val="004817EB"/>
    <w:rsid w:val="00490D06"/>
    <w:rsid w:val="00491269"/>
    <w:rsid w:val="00495398"/>
    <w:rsid w:val="00497128"/>
    <w:rsid w:val="00497E89"/>
    <w:rsid w:val="004A04CD"/>
    <w:rsid w:val="004A1F7D"/>
    <w:rsid w:val="004A4143"/>
    <w:rsid w:val="004A6024"/>
    <w:rsid w:val="004A63E4"/>
    <w:rsid w:val="004A7FB4"/>
    <w:rsid w:val="004B12F4"/>
    <w:rsid w:val="004B2EE5"/>
    <w:rsid w:val="004B483C"/>
    <w:rsid w:val="004B5733"/>
    <w:rsid w:val="004B7B53"/>
    <w:rsid w:val="004C01B0"/>
    <w:rsid w:val="004D5362"/>
    <w:rsid w:val="004D65A0"/>
    <w:rsid w:val="004E0C5A"/>
    <w:rsid w:val="004E0FBC"/>
    <w:rsid w:val="004E3988"/>
    <w:rsid w:val="004E3C9F"/>
    <w:rsid w:val="004E50C3"/>
    <w:rsid w:val="004E5472"/>
    <w:rsid w:val="004E7334"/>
    <w:rsid w:val="004E7CF4"/>
    <w:rsid w:val="004F0D4B"/>
    <w:rsid w:val="004F1103"/>
    <w:rsid w:val="004F227A"/>
    <w:rsid w:val="004F29D7"/>
    <w:rsid w:val="004F4108"/>
    <w:rsid w:val="004F5A68"/>
    <w:rsid w:val="0050417F"/>
    <w:rsid w:val="00505C4A"/>
    <w:rsid w:val="0051189B"/>
    <w:rsid w:val="00515442"/>
    <w:rsid w:val="0052041E"/>
    <w:rsid w:val="00522E5C"/>
    <w:rsid w:val="0052446D"/>
    <w:rsid w:val="00525CE0"/>
    <w:rsid w:val="00527070"/>
    <w:rsid w:val="00527397"/>
    <w:rsid w:val="005346F7"/>
    <w:rsid w:val="005352C4"/>
    <w:rsid w:val="00535A39"/>
    <w:rsid w:val="0053700B"/>
    <w:rsid w:val="005410EB"/>
    <w:rsid w:val="0054355A"/>
    <w:rsid w:val="005448C7"/>
    <w:rsid w:val="0054585A"/>
    <w:rsid w:val="00546EE6"/>
    <w:rsid w:val="00553F9E"/>
    <w:rsid w:val="00556AE1"/>
    <w:rsid w:val="00556EEA"/>
    <w:rsid w:val="00557A71"/>
    <w:rsid w:val="00557DD8"/>
    <w:rsid w:val="0056037A"/>
    <w:rsid w:val="00563510"/>
    <w:rsid w:val="00567C38"/>
    <w:rsid w:val="00571482"/>
    <w:rsid w:val="00571495"/>
    <w:rsid w:val="00573259"/>
    <w:rsid w:val="0057465B"/>
    <w:rsid w:val="005830B6"/>
    <w:rsid w:val="00586188"/>
    <w:rsid w:val="0059056B"/>
    <w:rsid w:val="00595A11"/>
    <w:rsid w:val="005A04BC"/>
    <w:rsid w:val="005A0AED"/>
    <w:rsid w:val="005A1961"/>
    <w:rsid w:val="005A3195"/>
    <w:rsid w:val="005A4A82"/>
    <w:rsid w:val="005A5CB1"/>
    <w:rsid w:val="005B17A7"/>
    <w:rsid w:val="005B1DCC"/>
    <w:rsid w:val="005B7162"/>
    <w:rsid w:val="005B7297"/>
    <w:rsid w:val="005C006A"/>
    <w:rsid w:val="005C183F"/>
    <w:rsid w:val="005C2ACE"/>
    <w:rsid w:val="005C3182"/>
    <w:rsid w:val="005C420C"/>
    <w:rsid w:val="005C4F54"/>
    <w:rsid w:val="005C4F6C"/>
    <w:rsid w:val="005C6B0E"/>
    <w:rsid w:val="005C6D5F"/>
    <w:rsid w:val="005D34A9"/>
    <w:rsid w:val="005D693C"/>
    <w:rsid w:val="005E25A6"/>
    <w:rsid w:val="005F08EE"/>
    <w:rsid w:val="005F0906"/>
    <w:rsid w:val="005F0FBE"/>
    <w:rsid w:val="005F4601"/>
    <w:rsid w:val="005F4EA0"/>
    <w:rsid w:val="005F559C"/>
    <w:rsid w:val="006013C5"/>
    <w:rsid w:val="006013F4"/>
    <w:rsid w:val="0060519C"/>
    <w:rsid w:val="006055C8"/>
    <w:rsid w:val="00605E73"/>
    <w:rsid w:val="00607DCA"/>
    <w:rsid w:val="006107E8"/>
    <w:rsid w:val="00612278"/>
    <w:rsid w:val="006168C9"/>
    <w:rsid w:val="00617638"/>
    <w:rsid w:val="00617E34"/>
    <w:rsid w:val="006218C5"/>
    <w:rsid w:val="00623789"/>
    <w:rsid w:val="006247FA"/>
    <w:rsid w:val="00626573"/>
    <w:rsid w:val="00637735"/>
    <w:rsid w:val="0063786A"/>
    <w:rsid w:val="00640E5D"/>
    <w:rsid w:val="006415FF"/>
    <w:rsid w:val="0064726A"/>
    <w:rsid w:val="006511FE"/>
    <w:rsid w:val="00660CF5"/>
    <w:rsid w:val="006613D0"/>
    <w:rsid w:val="006635CD"/>
    <w:rsid w:val="00664358"/>
    <w:rsid w:val="00664B8C"/>
    <w:rsid w:val="00665F39"/>
    <w:rsid w:val="006748D5"/>
    <w:rsid w:val="00677DF1"/>
    <w:rsid w:val="0068248C"/>
    <w:rsid w:val="006835BF"/>
    <w:rsid w:val="0068391E"/>
    <w:rsid w:val="00684B08"/>
    <w:rsid w:val="00687F2A"/>
    <w:rsid w:val="0069484E"/>
    <w:rsid w:val="006B4B18"/>
    <w:rsid w:val="006B60ED"/>
    <w:rsid w:val="006C0482"/>
    <w:rsid w:val="006C16E0"/>
    <w:rsid w:val="006C2175"/>
    <w:rsid w:val="006C2B82"/>
    <w:rsid w:val="006C3381"/>
    <w:rsid w:val="006C5A97"/>
    <w:rsid w:val="006C6F6F"/>
    <w:rsid w:val="006D1C31"/>
    <w:rsid w:val="006D2357"/>
    <w:rsid w:val="006D37D2"/>
    <w:rsid w:val="006E3DF0"/>
    <w:rsid w:val="006E625F"/>
    <w:rsid w:val="006F0DD3"/>
    <w:rsid w:val="006F58D1"/>
    <w:rsid w:val="006F76F1"/>
    <w:rsid w:val="0070398C"/>
    <w:rsid w:val="007049FF"/>
    <w:rsid w:val="007108A8"/>
    <w:rsid w:val="00710E31"/>
    <w:rsid w:val="00711086"/>
    <w:rsid w:val="0071468F"/>
    <w:rsid w:val="007159B6"/>
    <w:rsid w:val="007220EE"/>
    <w:rsid w:val="00730073"/>
    <w:rsid w:val="00730CE0"/>
    <w:rsid w:val="00731E69"/>
    <w:rsid w:val="007320DF"/>
    <w:rsid w:val="0073287B"/>
    <w:rsid w:val="0073403E"/>
    <w:rsid w:val="00736EB7"/>
    <w:rsid w:val="00737C50"/>
    <w:rsid w:val="00740889"/>
    <w:rsid w:val="00741E64"/>
    <w:rsid w:val="00746346"/>
    <w:rsid w:val="00746F23"/>
    <w:rsid w:val="00751383"/>
    <w:rsid w:val="007514A0"/>
    <w:rsid w:val="007521E1"/>
    <w:rsid w:val="00752F43"/>
    <w:rsid w:val="00770541"/>
    <w:rsid w:val="0077130E"/>
    <w:rsid w:val="007721B1"/>
    <w:rsid w:val="00772E9F"/>
    <w:rsid w:val="007763C5"/>
    <w:rsid w:val="00780830"/>
    <w:rsid w:val="00780885"/>
    <w:rsid w:val="00781E8A"/>
    <w:rsid w:val="00781F33"/>
    <w:rsid w:val="0078436C"/>
    <w:rsid w:val="00785864"/>
    <w:rsid w:val="00791525"/>
    <w:rsid w:val="0079153A"/>
    <w:rsid w:val="00791B97"/>
    <w:rsid w:val="00791BF9"/>
    <w:rsid w:val="00795582"/>
    <w:rsid w:val="007957E7"/>
    <w:rsid w:val="007A1D4F"/>
    <w:rsid w:val="007A361E"/>
    <w:rsid w:val="007A3DE9"/>
    <w:rsid w:val="007A66BF"/>
    <w:rsid w:val="007A688F"/>
    <w:rsid w:val="007B3D6F"/>
    <w:rsid w:val="007B6450"/>
    <w:rsid w:val="007C0915"/>
    <w:rsid w:val="007C28DB"/>
    <w:rsid w:val="007C6A50"/>
    <w:rsid w:val="007D03E8"/>
    <w:rsid w:val="007D20EA"/>
    <w:rsid w:val="007D5D2E"/>
    <w:rsid w:val="007D6CC9"/>
    <w:rsid w:val="007E2D83"/>
    <w:rsid w:val="007E4641"/>
    <w:rsid w:val="007E5A9B"/>
    <w:rsid w:val="007E5C42"/>
    <w:rsid w:val="007E67F4"/>
    <w:rsid w:val="007E78FC"/>
    <w:rsid w:val="007F0532"/>
    <w:rsid w:val="007F1243"/>
    <w:rsid w:val="007F3825"/>
    <w:rsid w:val="007F4D4A"/>
    <w:rsid w:val="007F4EC0"/>
    <w:rsid w:val="008005D3"/>
    <w:rsid w:val="00804483"/>
    <w:rsid w:val="008058F2"/>
    <w:rsid w:val="00805E91"/>
    <w:rsid w:val="0080721A"/>
    <w:rsid w:val="00814221"/>
    <w:rsid w:val="00814337"/>
    <w:rsid w:val="008156F9"/>
    <w:rsid w:val="00815FA8"/>
    <w:rsid w:val="00816FD0"/>
    <w:rsid w:val="008202B8"/>
    <w:rsid w:val="00820CFD"/>
    <w:rsid w:val="008215AF"/>
    <w:rsid w:val="00822A67"/>
    <w:rsid w:val="00823596"/>
    <w:rsid w:val="00823648"/>
    <w:rsid w:val="0082681A"/>
    <w:rsid w:val="008277DD"/>
    <w:rsid w:val="0083078D"/>
    <w:rsid w:val="008345A5"/>
    <w:rsid w:val="008348A7"/>
    <w:rsid w:val="00834AF3"/>
    <w:rsid w:val="00834EA9"/>
    <w:rsid w:val="00837096"/>
    <w:rsid w:val="00837A1A"/>
    <w:rsid w:val="00843636"/>
    <w:rsid w:val="00844D61"/>
    <w:rsid w:val="00846858"/>
    <w:rsid w:val="00846E40"/>
    <w:rsid w:val="00851567"/>
    <w:rsid w:val="00851F00"/>
    <w:rsid w:val="00852D91"/>
    <w:rsid w:val="00857E7B"/>
    <w:rsid w:val="00860504"/>
    <w:rsid w:val="00861333"/>
    <w:rsid w:val="0086347D"/>
    <w:rsid w:val="008643B4"/>
    <w:rsid w:val="008647CE"/>
    <w:rsid w:val="00867C11"/>
    <w:rsid w:val="00871ED6"/>
    <w:rsid w:val="00874726"/>
    <w:rsid w:val="0087530B"/>
    <w:rsid w:val="00875876"/>
    <w:rsid w:val="0088121C"/>
    <w:rsid w:val="00885A0D"/>
    <w:rsid w:val="0088756F"/>
    <w:rsid w:val="008936BD"/>
    <w:rsid w:val="008A0AA6"/>
    <w:rsid w:val="008A1EF4"/>
    <w:rsid w:val="008A5F74"/>
    <w:rsid w:val="008A7008"/>
    <w:rsid w:val="008B3573"/>
    <w:rsid w:val="008B3A1A"/>
    <w:rsid w:val="008B5CC7"/>
    <w:rsid w:val="008C0120"/>
    <w:rsid w:val="008C05B4"/>
    <w:rsid w:val="008C1905"/>
    <w:rsid w:val="008C3EA5"/>
    <w:rsid w:val="008C6FDF"/>
    <w:rsid w:val="008C7B18"/>
    <w:rsid w:val="008C7FBB"/>
    <w:rsid w:val="008D108B"/>
    <w:rsid w:val="008D1251"/>
    <w:rsid w:val="008D3EE6"/>
    <w:rsid w:val="008D47ED"/>
    <w:rsid w:val="008E168E"/>
    <w:rsid w:val="008E2214"/>
    <w:rsid w:val="008E2F99"/>
    <w:rsid w:val="008E614B"/>
    <w:rsid w:val="008E78D1"/>
    <w:rsid w:val="008F151A"/>
    <w:rsid w:val="008F39FC"/>
    <w:rsid w:val="008F54AC"/>
    <w:rsid w:val="008F7F38"/>
    <w:rsid w:val="00900B13"/>
    <w:rsid w:val="00902779"/>
    <w:rsid w:val="009029ED"/>
    <w:rsid w:val="00904913"/>
    <w:rsid w:val="00905044"/>
    <w:rsid w:val="0090534D"/>
    <w:rsid w:val="00906F38"/>
    <w:rsid w:val="009070B3"/>
    <w:rsid w:val="00907929"/>
    <w:rsid w:val="0091519B"/>
    <w:rsid w:val="00915E7E"/>
    <w:rsid w:val="00917626"/>
    <w:rsid w:val="00922504"/>
    <w:rsid w:val="00927ED5"/>
    <w:rsid w:val="00935735"/>
    <w:rsid w:val="00936848"/>
    <w:rsid w:val="00942C48"/>
    <w:rsid w:val="009478B9"/>
    <w:rsid w:val="009531A5"/>
    <w:rsid w:val="009602F9"/>
    <w:rsid w:val="009611CC"/>
    <w:rsid w:val="00961D42"/>
    <w:rsid w:val="00966380"/>
    <w:rsid w:val="009743E6"/>
    <w:rsid w:val="0097667A"/>
    <w:rsid w:val="00977422"/>
    <w:rsid w:val="00980E8D"/>
    <w:rsid w:val="0098485C"/>
    <w:rsid w:val="00985340"/>
    <w:rsid w:val="00985F6D"/>
    <w:rsid w:val="00986182"/>
    <w:rsid w:val="00987154"/>
    <w:rsid w:val="00995867"/>
    <w:rsid w:val="00995E7D"/>
    <w:rsid w:val="009A1A6D"/>
    <w:rsid w:val="009A1C65"/>
    <w:rsid w:val="009A1D75"/>
    <w:rsid w:val="009A6B7F"/>
    <w:rsid w:val="009A731E"/>
    <w:rsid w:val="009A7F42"/>
    <w:rsid w:val="009B05C7"/>
    <w:rsid w:val="009B2624"/>
    <w:rsid w:val="009B26A4"/>
    <w:rsid w:val="009B729A"/>
    <w:rsid w:val="009B7CFB"/>
    <w:rsid w:val="009C1A25"/>
    <w:rsid w:val="009C4939"/>
    <w:rsid w:val="009C62E7"/>
    <w:rsid w:val="009C66BA"/>
    <w:rsid w:val="009D15B8"/>
    <w:rsid w:val="009D3193"/>
    <w:rsid w:val="009D4009"/>
    <w:rsid w:val="009D418B"/>
    <w:rsid w:val="009D7CE1"/>
    <w:rsid w:val="009E135D"/>
    <w:rsid w:val="009E203A"/>
    <w:rsid w:val="009E5C11"/>
    <w:rsid w:val="009E61C5"/>
    <w:rsid w:val="009E7102"/>
    <w:rsid w:val="009E7D4D"/>
    <w:rsid w:val="009F3537"/>
    <w:rsid w:val="00A004BA"/>
    <w:rsid w:val="00A022DF"/>
    <w:rsid w:val="00A0299C"/>
    <w:rsid w:val="00A04885"/>
    <w:rsid w:val="00A07368"/>
    <w:rsid w:val="00A076C6"/>
    <w:rsid w:val="00A0791B"/>
    <w:rsid w:val="00A0792F"/>
    <w:rsid w:val="00A10BD6"/>
    <w:rsid w:val="00A11672"/>
    <w:rsid w:val="00A11CAF"/>
    <w:rsid w:val="00A1387A"/>
    <w:rsid w:val="00A151F4"/>
    <w:rsid w:val="00A204DA"/>
    <w:rsid w:val="00A20C67"/>
    <w:rsid w:val="00A20E80"/>
    <w:rsid w:val="00A21ABF"/>
    <w:rsid w:val="00A329F1"/>
    <w:rsid w:val="00A34589"/>
    <w:rsid w:val="00A35D8B"/>
    <w:rsid w:val="00A36096"/>
    <w:rsid w:val="00A3631D"/>
    <w:rsid w:val="00A36E2A"/>
    <w:rsid w:val="00A37017"/>
    <w:rsid w:val="00A379DE"/>
    <w:rsid w:val="00A37FA1"/>
    <w:rsid w:val="00A400E4"/>
    <w:rsid w:val="00A4047A"/>
    <w:rsid w:val="00A40C9C"/>
    <w:rsid w:val="00A4224B"/>
    <w:rsid w:val="00A423CF"/>
    <w:rsid w:val="00A44118"/>
    <w:rsid w:val="00A50B90"/>
    <w:rsid w:val="00A51E11"/>
    <w:rsid w:val="00A553F2"/>
    <w:rsid w:val="00A6215F"/>
    <w:rsid w:val="00A627F7"/>
    <w:rsid w:val="00A638B2"/>
    <w:rsid w:val="00A65058"/>
    <w:rsid w:val="00A717A0"/>
    <w:rsid w:val="00A730F9"/>
    <w:rsid w:val="00A744A9"/>
    <w:rsid w:val="00A77EF6"/>
    <w:rsid w:val="00A8047C"/>
    <w:rsid w:val="00A80E77"/>
    <w:rsid w:val="00A81548"/>
    <w:rsid w:val="00A81A23"/>
    <w:rsid w:val="00A82AB9"/>
    <w:rsid w:val="00A836D5"/>
    <w:rsid w:val="00A851CE"/>
    <w:rsid w:val="00A85577"/>
    <w:rsid w:val="00A86750"/>
    <w:rsid w:val="00A87D89"/>
    <w:rsid w:val="00A92802"/>
    <w:rsid w:val="00A92B35"/>
    <w:rsid w:val="00A942C4"/>
    <w:rsid w:val="00A94E73"/>
    <w:rsid w:val="00A95194"/>
    <w:rsid w:val="00A95BB8"/>
    <w:rsid w:val="00AA29D2"/>
    <w:rsid w:val="00AA2B49"/>
    <w:rsid w:val="00AA570B"/>
    <w:rsid w:val="00AB4BC8"/>
    <w:rsid w:val="00AB606E"/>
    <w:rsid w:val="00AB7F40"/>
    <w:rsid w:val="00AC0AE8"/>
    <w:rsid w:val="00AC14BB"/>
    <w:rsid w:val="00AC777C"/>
    <w:rsid w:val="00AD13BD"/>
    <w:rsid w:val="00AD20CD"/>
    <w:rsid w:val="00AD50A6"/>
    <w:rsid w:val="00AE1BB6"/>
    <w:rsid w:val="00AE4EFD"/>
    <w:rsid w:val="00AF19F7"/>
    <w:rsid w:val="00AF2E4F"/>
    <w:rsid w:val="00AF31D0"/>
    <w:rsid w:val="00B00D77"/>
    <w:rsid w:val="00B03100"/>
    <w:rsid w:val="00B0483A"/>
    <w:rsid w:val="00B05075"/>
    <w:rsid w:val="00B1107F"/>
    <w:rsid w:val="00B12652"/>
    <w:rsid w:val="00B163EB"/>
    <w:rsid w:val="00B16EE5"/>
    <w:rsid w:val="00B174EE"/>
    <w:rsid w:val="00B202AD"/>
    <w:rsid w:val="00B20381"/>
    <w:rsid w:val="00B22368"/>
    <w:rsid w:val="00B22536"/>
    <w:rsid w:val="00B22C46"/>
    <w:rsid w:val="00B23AAB"/>
    <w:rsid w:val="00B25E77"/>
    <w:rsid w:val="00B26B15"/>
    <w:rsid w:val="00B27296"/>
    <w:rsid w:val="00B327DB"/>
    <w:rsid w:val="00B34F26"/>
    <w:rsid w:val="00B360B9"/>
    <w:rsid w:val="00B36129"/>
    <w:rsid w:val="00B36B5D"/>
    <w:rsid w:val="00B37B1B"/>
    <w:rsid w:val="00B4335C"/>
    <w:rsid w:val="00B446A2"/>
    <w:rsid w:val="00B46503"/>
    <w:rsid w:val="00B50484"/>
    <w:rsid w:val="00B52338"/>
    <w:rsid w:val="00B52BA2"/>
    <w:rsid w:val="00B549AA"/>
    <w:rsid w:val="00B566FB"/>
    <w:rsid w:val="00B5678C"/>
    <w:rsid w:val="00B60735"/>
    <w:rsid w:val="00B61E08"/>
    <w:rsid w:val="00B65D21"/>
    <w:rsid w:val="00B65E68"/>
    <w:rsid w:val="00B661B1"/>
    <w:rsid w:val="00B67024"/>
    <w:rsid w:val="00B72F28"/>
    <w:rsid w:val="00B75A64"/>
    <w:rsid w:val="00B77615"/>
    <w:rsid w:val="00B84223"/>
    <w:rsid w:val="00B87630"/>
    <w:rsid w:val="00B94CC7"/>
    <w:rsid w:val="00B96601"/>
    <w:rsid w:val="00B96B2E"/>
    <w:rsid w:val="00BA0693"/>
    <w:rsid w:val="00BA0838"/>
    <w:rsid w:val="00BA14A1"/>
    <w:rsid w:val="00BA265C"/>
    <w:rsid w:val="00BA2A0A"/>
    <w:rsid w:val="00BA79B3"/>
    <w:rsid w:val="00BA7BF3"/>
    <w:rsid w:val="00BB0480"/>
    <w:rsid w:val="00BB36B0"/>
    <w:rsid w:val="00BB4B12"/>
    <w:rsid w:val="00BB5374"/>
    <w:rsid w:val="00BB741D"/>
    <w:rsid w:val="00BB75EF"/>
    <w:rsid w:val="00BC3405"/>
    <w:rsid w:val="00BC3BF6"/>
    <w:rsid w:val="00BC41A5"/>
    <w:rsid w:val="00BC48D9"/>
    <w:rsid w:val="00BC7F41"/>
    <w:rsid w:val="00BD304E"/>
    <w:rsid w:val="00BE0C1E"/>
    <w:rsid w:val="00BE141C"/>
    <w:rsid w:val="00BE3DB8"/>
    <w:rsid w:val="00BE6940"/>
    <w:rsid w:val="00BF16C4"/>
    <w:rsid w:val="00BF1803"/>
    <w:rsid w:val="00BF52B8"/>
    <w:rsid w:val="00BF77A0"/>
    <w:rsid w:val="00C01819"/>
    <w:rsid w:val="00C10876"/>
    <w:rsid w:val="00C132B8"/>
    <w:rsid w:val="00C132CC"/>
    <w:rsid w:val="00C14BB9"/>
    <w:rsid w:val="00C15496"/>
    <w:rsid w:val="00C15695"/>
    <w:rsid w:val="00C222AD"/>
    <w:rsid w:val="00C22F6F"/>
    <w:rsid w:val="00C233C2"/>
    <w:rsid w:val="00C23409"/>
    <w:rsid w:val="00C27295"/>
    <w:rsid w:val="00C30BE5"/>
    <w:rsid w:val="00C30F66"/>
    <w:rsid w:val="00C33742"/>
    <w:rsid w:val="00C3588D"/>
    <w:rsid w:val="00C46815"/>
    <w:rsid w:val="00C47547"/>
    <w:rsid w:val="00C5000D"/>
    <w:rsid w:val="00C52513"/>
    <w:rsid w:val="00C55759"/>
    <w:rsid w:val="00C55B90"/>
    <w:rsid w:val="00C56EBD"/>
    <w:rsid w:val="00C61426"/>
    <w:rsid w:val="00C62C00"/>
    <w:rsid w:val="00C719D4"/>
    <w:rsid w:val="00C73709"/>
    <w:rsid w:val="00C74694"/>
    <w:rsid w:val="00C7576A"/>
    <w:rsid w:val="00C83934"/>
    <w:rsid w:val="00C84713"/>
    <w:rsid w:val="00C92577"/>
    <w:rsid w:val="00C9526C"/>
    <w:rsid w:val="00C956E8"/>
    <w:rsid w:val="00C958DA"/>
    <w:rsid w:val="00C97889"/>
    <w:rsid w:val="00CA2BC2"/>
    <w:rsid w:val="00CA4986"/>
    <w:rsid w:val="00CA5F6E"/>
    <w:rsid w:val="00CB439B"/>
    <w:rsid w:val="00CB4E4C"/>
    <w:rsid w:val="00CB524E"/>
    <w:rsid w:val="00CB76F5"/>
    <w:rsid w:val="00CB7FF0"/>
    <w:rsid w:val="00CC23FE"/>
    <w:rsid w:val="00CC4DA3"/>
    <w:rsid w:val="00CC6A1C"/>
    <w:rsid w:val="00CC735D"/>
    <w:rsid w:val="00CD1A83"/>
    <w:rsid w:val="00CD4E58"/>
    <w:rsid w:val="00CD5DEF"/>
    <w:rsid w:val="00CD6932"/>
    <w:rsid w:val="00CD7EC7"/>
    <w:rsid w:val="00CE0D41"/>
    <w:rsid w:val="00CE1493"/>
    <w:rsid w:val="00CE347A"/>
    <w:rsid w:val="00CE56B0"/>
    <w:rsid w:val="00CE69CD"/>
    <w:rsid w:val="00CE7022"/>
    <w:rsid w:val="00CF080D"/>
    <w:rsid w:val="00CF70BD"/>
    <w:rsid w:val="00D00B33"/>
    <w:rsid w:val="00D01DFF"/>
    <w:rsid w:val="00D02497"/>
    <w:rsid w:val="00D035BC"/>
    <w:rsid w:val="00D03D04"/>
    <w:rsid w:val="00D10479"/>
    <w:rsid w:val="00D15189"/>
    <w:rsid w:val="00D15299"/>
    <w:rsid w:val="00D171FD"/>
    <w:rsid w:val="00D211A3"/>
    <w:rsid w:val="00D3112D"/>
    <w:rsid w:val="00D32FEA"/>
    <w:rsid w:val="00D36414"/>
    <w:rsid w:val="00D36D6C"/>
    <w:rsid w:val="00D373C1"/>
    <w:rsid w:val="00D471F6"/>
    <w:rsid w:val="00D525DC"/>
    <w:rsid w:val="00D55CF8"/>
    <w:rsid w:val="00D6511B"/>
    <w:rsid w:val="00D663FB"/>
    <w:rsid w:val="00D73E34"/>
    <w:rsid w:val="00D74263"/>
    <w:rsid w:val="00D765BE"/>
    <w:rsid w:val="00D76C4B"/>
    <w:rsid w:val="00D82D96"/>
    <w:rsid w:val="00D8369E"/>
    <w:rsid w:val="00D842D7"/>
    <w:rsid w:val="00D873BB"/>
    <w:rsid w:val="00D90F5F"/>
    <w:rsid w:val="00D934A1"/>
    <w:rsid w:val="00D94947"/>
    <w:rsid w:val="00DA0ECD"/>
    <w:rsid w:val="00DB069C"/>
    <w:rsid w:val="00DB0EDB"/>
    <w:rsid w:val="00DB26CC"/>
    <w:rsid w:val="00DB5736"/>
    <w:rsid w:val="00DB6152"/>
    <w:rsid w:val="00DB798A"/>
    <w:rsid w:val="00DB7DB0"/>
    <w:rsid w:val="00DC227A"/>
    <w:rsid w:val="00DC6B2E"/>
    <w:rsid w:val="00DD18C4"/>
    <w:rsid w:val="00DD22DE"/>
    <w:rsid w:val="00DD2B84"/>
    <w:rsid w:val="00DD6CAB"/>
    <w:rsid w:val="00DD7239"/>
    <w:rsid w:val="00DD7BD9"/>
    <w:rsid w:val="00DE0EFD"/>
    <w:rsid w:val="00DE1F60"/>
    <w:rsid w:val="00DE21EC"/>
    <w:rsid w:val="00DE2C2D"/>
    <w:rsid w:val="00DE2D5B"/>
    <w:rsid w:val="00DE451C"/>
    <w:rsid w:val="00DE4FBA"/>
    <w:rsid w:val="00DE522B"/>
    <w:rsid w:val="00DF3B09"/>
    <w:rsid w:val="00DF5B43"/>
    <w:rsid w:val="00E0150D"/>
    <w:rsid w:val="00E06339"/>
    <w:rsid w:val="00E078A6"/>
    <w:rsid w:val="00E109EE"/>
    <w:rsid w:val="00E119DB"/>
    <w:rsid w:val="00E11BE5"/>
    <w:rsid w:val="00E1257A"/>
    <w:rsid w:val="00E2094E"/>
    <w:rsid w:val="00E223CD"/>
    <w:rsid w:val="00E22F8F"/>
    <w:rsid w:val="00E248E6"/>
    <w:rsid w:val="00E25ACF"/>
    <w:rsid w:val="00E31F36"/>
    <w:rsid w:val="00E357FD"/>
    <w:rsid w:val="00E367E8"/>
    <w:rsid w:val="00E4088E"/>
    <w:rsid w:val="00E4269E"/>
    <w:rsid w:val="00E43DFC"/>
    <w:rsid w:val="00E43DFE"/>
    <w:rsid w:val="00E47126"/>
    <w:rsid w:val="00E51DC9"/>
    <w:rsid w:val="00E521AF"/>
    <w:rsid w:val="00E52745"/>
    <w:rsid w:val="00E60FB0"/>
    <w:rsid w:val="00E6208D"/>
    <w:rsid w:val="00E62F0D"/>
    <w:rsid w:val="00E65477"/>
    <w:rsid w:val="00E7061C"/>
    <w:rsid w:val="00E72999"/>
    <w:rsid w:val="00E74FD0"/>
    <w:rsid w:val="00E82D77"/>
    <w:rsid w:val="00E90327"/>
    <w:rsid w:val="00E9461F"/>
    <w:rsid w:val="00EA44D5"/>
    <w:rsid w:val="00EA5CF9"/>
    <w:rsid w:val="00EB080F"/>
    <w:rsid w:val="00EB08BA"/>
    <w:rsid w:val="00EB10B5"/>
    <w:rsid w:val="00EB470C"/>
    <w:rsid w:val="00EB59CA"/>
    <w:rsid w:val="00EB5D86"/>
    <w:rsid w:val="00EB5EBE"/>
    <w:rsid w:val="00EC23F1"/>
    <w:rsid w:val="00EC2C2B"/>
    <w:rsid w:val="00EC72C7"/>
    <w:rsid w:val="00ED14D2"/>
    <w:rsid w:val="00ED2994"/>
    <w:rsid w:val="00ED6BA7"/>
    <w:rsid w:val="00ED6CB9"/>
    <w:rsid w:val="00ED7034"/>
    <w:rsid w:val="00EE4364"/>
    <w:rsid w:val="00EF483E"/>
    <w:rsid w:val="00EF49C4"/>
    <w:rsid w:val="00F022E4"/>
    <w:rsid w:val="00F0326A"/>
    <w:rsid w:val="00F037E1"/>
    <w:rsid w:val="00F04FD3"/>
    <w:rsid w:val="00F104BF"/>
    <w:rsid w:val="00F10CDA"/>
    <w:rsid w:val="00F11A65"/>
    <w:rsid w:val="00F12154"/>
    <w:rsid w:val="00F12567"/>
    <w:rsid w:val="00F141C1"/>
    <w:rsid w:val="00F160A5"/>
    <w:rsid w:val="00F17134"/>
    <w:rsid w:val="00F175D9"/>
    <w:rsid w:val="00F21470"/>
    <w:rsid w:val="00F23686"/>
    <w:rsid w:val="00F25C37"/>
    <w:rsid w:val="00F308C0"/>
    <w:rsid w:val="00F30CFA"/>
    <w:rsid w:val="00F3170A"/>
    <w:rsid w:val="00F33357"/>
    <w:rsid w:val="00F33719"/>
    <w:rsid w:val="00F41DEF"/>
    <w:rsid w:val="00F44DAC"/>
    <w:rsid w:val="00F4781D"/>
    <w:rsid w:val="00F50406"/>
    <w:rsid w:val="00F53981"/>
    <w:rsid w:val="00F54D17"/>
    <w:rsid w:val="00F5665E"/>
    <w:rsid w:val="00F61BD5"/>
    <w:rsid w:val="00F64B5E"/>
    <w:rsid w:val="00F73D78"/>
    <w:rsid w:val="00F84AC9"/>
    <w:rsid w:val="00F855DE"/>
    <w:rsid w:val="00F872AF"/>
    <w:rsid w:val="00F96594"/>
    <w:rsid w:val="00F967F8"/>
    <w:rsid w:val="00FA18F7"/>
    <w:rsid w:val="00FA236B"/>
    <w:rsid w:val="00FA4278"/>
    <w:rsid w:val="00FA6F52"/>
    <w:rsid w:val="00FB1DEE"/>
    <w:rsid w:val="00FB2609"/>
    <w:rsid w:val="00FB2DAD"/>
    <w:rsid w:val="00FB68F2"/>
    <w:rsid w:val="00FB75B5"/>
    <w:rsid w:val="00FB7FF4"/>
    <w:rsid w:val="00FC1969"/>
    <w:rsid w:val="00FC3F8B"/>
    <w:rsid w:val="00FD001C"/>
    <w:rsid w:val="00FD2A55"/>
    <w:rsid w:val="00FD3410"/>
    <w:rsid w:val="00FD5118"/>
    <w:rsid w:val="00FD56A6"/>
    <w:rsid w:val="00FD6183"/>
    <w:rsid w:val="00FD7551"/>
    <w:rsid w:val="00FE06B2"/>
    <w:rsid w:val="00FE3368"/>
    <w:rsid w:val="00FE3679"/>
    <w:rsid w:val="00FF2476"/>
    <w:rsid w:val="00FF299D"/>
    <w:rsid w:val="00FF465D"/>
    <w:rsid w:val="00FF5C26"/>
    <w:rsid w:val="00FF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60a0c0,#6094c0,#e1e1e1"/>
      <o:colormenu v:ext="edit" strokecolor="none [1612]"/>
    </o:shapedefaults>
    <o:shapelayout v:ext="edit">
      <o:idmap v:ext="edit" data="1"/>
      <o:regrouptable v:ext="edit">
        <o:entry new="1" old="0"/>
        <o:entry new="2" old="0"/>
        <o:entry new="3" old="0"/>
        <o:entry new="4" old="3"/>
      </o:regrouptable>
    </o:shapelayout>
  </w:shapeDefaults>
  <w:decimalSymbol w:val="."/>
  <w:listSeparator w:val=","/>
  <w14:docId w14:val="111B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st Number" w:uiPriority="99"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876"/>
    <w:rPr>
      <w:rFonts w:ascii="Arial" w:hAnsi="Arial"/>
      <w:sz w:val="24"/>
      <w:szCs w:val="24"/>
    </w:rPr>
  </w:style>
  <w:style w:type="paragraph" w:styleId="Heading1">
    <w:name w:val="heading 1"/>
    <w:next w:val="Body"/>
    <w:link w:val="Heading1Char"/>
    <w:qFormat/>
    <w:rsid w:val="00B0483A"/>
    <w:pPr>
      <w:keepNext/>
      <w:pageBreakBefore/>
      <w:numPr>
        <w:numId w:val="26"/>
      </w:numPr>
      <w:spacing w:before="240" w:after="120"/>
      <w:outlineLvl w:val="0"/>
    </w:pPr>
    <w:rPr>
      <w:rFonts w:ascii="Arial" w:hAnsi="Arial"/>
      <w:b/>
      <w:sz w:val="30"/>
    </w:rPr>
  </w:style>
  <w:style w:type="paragraph" w:styleId="Heading2">
    <w:name w:val="heading 2"/>
    <w:next w:val="Body"/>
    <w:link w:val="Heading2Char"/>
    <w:qFormat/>
    <w:rsid w:val="00C10876"/>
    <w:pPr>
      <w:keepNext/>
      <w:numPr>
        <w:ilvl w:val="1"/>
        <w:numId w:val="26"/>
      </w:numPr>
      <w:spacing w:before="240" w:after="120"/>
      <w:outlineLvl w:val="1"/>
    </w:pPr>
    <w:rPr>
      <w:rFonts w:ascii="Arial" w:hAnsi="Arial"/>
      <w:b/>
      <w:bCs/>
      <w:sz w:val="28"/>
    </w:rPr>
  </w:style>
  <w:style w:type="paragraph" w:styleId="Heading3">
    <w:name w:val="heading 3"/>
    <w:next w:val="Body"/>
    <w:link w:val="Heading3Char"/>
    <w:qFormat/>
    <w:rsid w:val="00C10876"/>
    <w:pPr>
      <w:keepNext/>
      <w:numPr>
        <w:ilvl w:val="2"/>
        <w:numId w:val="26"/>
      </w:numPr>
      <w:spacing w:before="240" w:after="120"/>
      <w:outlineLvl w:val="2"/>
    </w:pPr>
    <w:rPr>
      <w:rFonts w:ascii="Arial" w:hAnsi="Arial" w:cs="Arial"/>
      <w:b/>
      <w:bCs/>
      <w:sz w:val="26"/>
      <w:szCs w:val="26"/>
    </w:rPr>
  </w:style>
  <w:style w:type="paragraph" w:styleId="Heading4">
    <w:name w:val="heading 4"/>
    <w:next w:val="Body"/>
    <w:link w:val="Heading4Char"/>
    <w:qFormat/>
    <w:rsid w:val="00C10876"/>
    <w:pPr>
      <w:keepNext/>
      <w:numPr>
        <w:ilvl w:val="3"/>
        <w:numId w:val="26"/>
      </w:numPr>
      <w:spacing w:before="240" w:after="120"/>
      <w:outlineLvl w:val="3"/>
    </w:pPr>
    <w:rPr>
      <w:rFonts w:ascii="Arial" w:hAnsi="Arial"/>
      <w:b/>
      <w:bCs/>
      <w:sz w:val="24"/>
      <w:szCs w:val="28"/>
    </w:rPr>
  </w:style>
  <w:style w:type="paragraph" w:styleId="Heading5">
    <w:name w:val="heading 5"/>
    <w:next w:val="Body"/>
    <w:qFormat/>
    <w:rsid w:val="00C10876"/>
    <w:pPr>
      <w:numPr>
        <w:ilvl w:val="4"/>
        <w:numId w:val="26"/>
      </w:numPr>
      <w:spacing w:before="240" w:after="120"/>
      <w:outlineLvl w:val="4"/>
    </w:pPr>
    <w:rPr>
      <w:rFonts w:ascii="Arial" w:hAnsi="Arial"/>
      <w:b/>
      <w:bCs/>
      <w:iCs/>
      <w:sz w:val="24"/>
      <w:szCs w:val="26"/>
    </w:rPr>
  </w:style>
  <w:style w:type="paragraph" w:styleId="Heading6">
    <w:name w:val="heading 6"/>
    <w:next w:val="Body"/>
    <w:qFormat/>
    <w:rsid w:val="00C10876"/>
    <w:pPr>
      <w:numPr>
        <w:ilvl w:val="5"/>
        <w:numId w:val="26"/>
      </w:numPr>
      <w:spacing w:before="240" w:after="120"/>
      <w:outlineLvl w:val="5"/>
    </w:pPr>
    <w:rPr>
      <w:rFonts w:ascii="Arial" w:hAnsi="Arial"/>
      <w:b/>
      <w:bCs/>
      <w:sz w:val="24"/>
      <w:szCs w:val="22"/>
    </w:rPr>
  </w:style>
  <w:style w:type="paragraph" w:styleId="Heading7">
    <w:name w:val="heading 7"/>
    <w:next w:val="Body"/>
    <w:qFormat/>
    <w:rsid w:val="00C10876"/>
    <w:pPr>
      <w:keepNext/>
      <w:numPr>
        <w:ilvl w:val="6"/>
        <w:numId w:val="26"/>
      </w:numPr>
      <w:spacing w:before="240" w:after="120"/>
      <w:outlineLvl w:val="6"/>
    </w:pPr>
    <w:rPr>
      <w:rFonts w:ascii="Arial" w:hAnsi="Arial"/>
      <w:b/>
      <w:sz w:val="24"/>
    </w:rPr>
  </w:style>
  <w:style w:type="paragraph" w:styleId="Heading8">
    <w:name w:val="heading 8"/>
    <w:next w:val="Body"/>
    <w:qFormat/>
    <w:rsid w:val="00C10876"/>
    <w:pPr>
      <w:keepNext/>
      <w:numPr>
        <w:ilvl w:val="7"/>
        <w:numId w:val="26"/>
      </w:numPr>
      <w:spacing w:before="240" w:after="120"/>
      <w:outlineLvl w:val="7"/>
    </w:pPr>
    <w:rPr>
      <w:rFonts w:ascii="Arial" w:hAnsi="Arial"/>
      <w:b/>
      <w:bCs/>
      <w:sz w:val="24"/>
    </w:rPr>
  </w:style>
  <w:style w:type="paragraph" w:styleId="Heading9">
    <w:name w:val="heading 9"/>
    <w:next w:val="Body"/>
    <w:qFormat/>
    <w:rsid w:val="00C10876"/>
    <w:pPr>
      <w:numPr>
        <w:ilvl w:val="8"/>
        <w:numId w:val="26"/>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0483A"/>
    <w:pPr>
      <w:spacing w:before="120" w:after="120" w:line="280" w:lineRule="atLeast"/>
      <w:ind w:left="1440"/>
    </w:pPr>
    <w:rPr>
      <w:rFonts w:ascii="Arial" w:hAnsi="Arial"/>
      <w:color w:val="000000"/>
      <w:sz w:val="22"/>
    </w:rPr>
  </w:style>
  <w:style w:type="character" w:customStyle="1" w:styleId="Heading1Char">
    <w:name w:val="Heading 1 Char"/>
    <w:link w:val="Heading1"/>
    <w:rsid w:val="009E7102"/>
    <w:rPr>
      <w:rFonts w:ascii="Arial" w:hAnsi="Arial"/>
      <w:b/>
      <w:sz w:val="30"/>
    </w:rPr>
  </w:style>
  <w:style w:type="character" w:customStyle="1" w:styleId="Heading2Char">
    <w:name w:val="Heading 2 Char"/>
    <w:link w:val="Heading2"/>
    <w:rsid w:val="009E7102"/>
    <w:rPr>
      <w:rFonts w:ascii="Arial" w:hAnsi="Arial"/>
      <w:b/>
      <w:bCs/>
      <w:sz w:val="28"/>
    </w:rPr>
  </w:style>
  <w:style w:type="character" w:customStyle="1" w:styleId="Heading3Char">
    <w:name w:val="Heading 3 Char"/>
    <w:link w:val="Heading3"/>
    <w:rsid w:val="009E7102"/>
    <w:rPr>
      <w:rFonts w:ascii="Arial" w:hAnsi="Arial" w:cs="Arial"/>
      <w:b/>
      <w:bCs/>
      <w:sz w:val="26"/>
      <w:szCs w:val="26"/>
    </w:rPr>
  </w:style>
  <w:style w:type="character" w:customStyle="1" w:styleId="Heading4Char">
    <w:name w:val="Heading 4 Char"/>
    <w:link w:val="Heading4"/>
    <w:rsid w:val="009E7102"/>
    <w:rPr>
      <w:rFonts w:ascii="Arial" w:hAnsi="Arial"/>
      <w:b/>
      <w:bCs/>
      <w:sz w:val="24"/>
      <w:szCs w:val="28"/>
    </w:rPr>
  </w:style>
  <w:style w:type="paragraph" w:customStyle="1" w:styleId="Reference">
    <w:name w:val="Reference"/>
    <w:rsid w:val="00C10876"/>
    <w:pPr>
      <w:numPr>
        <w:numId w:val="7"/>
      </w:numPr>
      <w:tabs>
        <w:tab w:val="clear" w:pos="2880"/>
        <w:tab w:val="num" w:pos="2160"/>
      </w:tabs>
      <w:spacing w:before="120" w:after="60" w:line="280" w:lineRule="atLeast"/>
      <w:ind w:left="2160"/>
    </w:pPr>
    <w:rPr>
      <w:rFonts w:ascii="Arial" w:hAnsi="Arial"/>
      <w:sz w:val="24"/>
      <w:szCs w:val="24"/>
    </w:rPr>
  </w:style>
  <w:style w:type="paragraph" w:styleId="Header">
    <w:name w:val="header"/>
    <w:basedOn w:val="Normal"/>
    <w:link w:val="HeaderChar"/>
    <w:uiPriority w:val="99"/>
    <w:rsid w:val="00C10876"/>
    <w:rPr>
      <w:color w:val="FFFFFF"/>
      <w:sz w:val="32"/>
    </w:rPr>
  </w:style>
  <w:style w:type="character" w:customStyle="1" w:styleId="HeaderChar">
    <w:name w:val="Header Char"/>
    <w:basedOn w:val="DefaultParagraphFont"/>
    <w:link w:val="Header"/>
    <w:uiPriority w:val="99"/>
    <w:rsid w:val="009E7102"/>
    <w:rPr>
      <w:rFonts w:ascii="Arial" w:hAnsi="Arial"/>
      <w:color w:val="FFFFFF"/>
      <w:sz w:val="32"/>
      <w:szCs w:val="24"/>
    </w:rPr>
  </w:style>
  <w:style w:type="paragraph" w:styleId="Footer">
    <w:name w:val="footer"/>
    <w:basedOn w:val="Normal"/>
    <w:link w:val="FooterChar"/>
    <w:uiPriority w:val="99"/>
    <w:rsid w:val="00C10876"/>
    <w:pPr>
      <w:tabs>
        <w:tab w:val="center" w:pos="4680"/>
        <w:tab w:val="right" w:pos="9360"/>
      </w:tabs>
    </w:pPr>
    <w:rPr>
      <w:sz w:val="16"/>
    </w:rPr>
  </w:style>
  <w:style w:type="character" w:customStyle="1" w:styleId="FooterChar">
    <w:name w:val="Footer Char"/>
    <w:basedOn w:val="DefaultParagraphFont"/>
    <w:link w:val="Footer"/>
    <w:uiPriority w:val="99"/>
    <w:rsid w:val="005448C7"/>
    <w:rPr>
      <w:rFonts w:ascii="Arial" w:hAnsi="Arial"/>
      <w:sz w:val="16"/>
      <w:szCs w:val="24"/>
    </w:rPr>
  </w:style>
  <w:style w:type="character" w:styleId="PageNumber">
    <w:name w:val="page number"/>
    <w:rsid w:val="00C10876"/>
    <w:rPr>
      <w:rFonts w:ascii="Trebuchet MS" w:hAnsi="Trebuchet MS"/>
      <w:b/>
    </w:rPr>
  </w:style>
  <w:style w:type="paragraph" w:styleId="TOC2">
    <w:name w:val="toc 2"/>
    <w:basedOn w:val="Normal"/>
    <w:next w:val="Normal"/>
    <w:uiPriority w:val="39"/>
    <w:rsid w:val="00C1087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C10876"/>
    <w:pPr>
      <w:tabs>
        <w:tab w:val="left" w:pos="540"/>
        <w:tab w:val="right" w:leader="dot" w:pos="9350"/>
      </w:tabs>
      <w:spacing w:before="180" w:line="280" w:lineRule="exact"/>
      <w:ind w:left="360" w:hanging="360"/>
    </w:pPr>
    <w:rPr>
      <w:noProof/>
      <w:sz w:val="20"/>
    </w:rPr>
  </w:style>
  <w:style w:type="paragraph" w:styleId="TOC9">
    <w:name w:val="toc 9"/>
    <w:basedOn w:val="Normal"/>
    <w:next w:val="Normal"/>
    <w:semiHidden/>
    <w:rsid w:val="00C10876"/>
    <w:pPr>
      <w:tabs>
        <w:tab w:val="right" w:leader="dot" w:pos="9350"/>
      </w:tabs>
      <w:spacing w:before="40"/>
      <w:ind w:left="2880"/>
    </w:pPr>
    <w:rPr>
      <w:noProof/>
      <w:sz w:val="20"/>
    </w:rPr>
  </w:style>
  <w:style w:type="paragraph" w:styleId="TOC3">
    <w:name w:val="toc 3"/>
    <w:basedOn w:val="Normal"/>
    <w:next w:val="Normal"/>
    <w:uiPriority w:val="39"/>
    <w:rsid w:val="00C1087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C10876"/>
    <w:pPr>
      <w:tabs>
        <w:tab w:val="left" w:pos="2160"/>
        <w:tab w:val="right" w:leader="dot" w:pos="9350"/>
      </w:tabs>
      <w:spacing w:before="40" w:line="280" w:lineRule="exact"/>
      <w:ind w:left="2534" w:hanging="907"/>
    </w:pPr>
    <w:rPr>
      <w:noProof/>
      <w:sz w:val="20"/>
    </w:rPr>
  </w:style>
  <w:style w:type="paragraph" w:styleId="TOC5">
    <w:name w:val="toc 5"/>
    <w:basedOn w:val="Normal"/>
    <w:next w:val="Normal"/>
    <w:semiHidden/>
    <w:rsid w:val="00C10876"/>
    <w:pPr>
      <w:tabs>
        <w:tab w:val="left" w:pos="2520"/>
        <w:tab w:val="right" w:pos="9360"/>
      </w:tabs>
      <w:spacing w:before="40"/>
      <w:ind w:left="2520" w:hanging="1080"/>
    </w:pPr>
    <w:rPr>
      <w:noProof/>
      <w:sz w:val="20"/>
    </w:rPr>
  </w:style>
  <w:style w:type="paragraph" w:styleId="TOC6">
    <w:name w:val="toc 6"/>
    <w:basedOn w:val="Normal"/>
    <w:next w:val="Normal"/>
    <w:semiHidden/>
    <w:rsid w:val="00C10876"/>
    <w:pPr>
      <w:spacing w:before="40"/>
      <w:ind w:left="1800"/>
    </w:pPr>
    <w:rPr>
      <w:sz w:val="20"/>
    </w:rPr>
  </w:style>
  <w:style w:type="paragraph" w:styleId="TOC7">
    <w:name w:val="toc 7"/>
    <w:basedOn w:val="Normal"/>
    <w:next w:val="Normal"/>
    <w:semiHidden/>
    <w:rsid w:val="00C10876"/>
    <w:pPr>
      <w:spacing w:before="40"/>
      <w:ind w:left="2160"/>
    </w:pPr>
    <w:rPr>
      <w:sz w:val="20"/>
    </w:rPr>
  </w:style>
  <w:style w:type="paragraph" w:styleId="TOC8">
    <w:name w:val="toc 8"/>
    <w:basedOn w:val="Normal"/>
    <w:next w:val="Normal"/>
    <w:semiHidden/>
    <w:rsid w:val="00C10876"/>
    <w:pPr>
      <w:spacing w:before="40"/>
      <w:ind w:left="2520"/>
    </w:pPr>
    <w:rPr>
      <w:sz w:val="20"/>
    </w:rPr>
  </w:style>
  <w:style w:type="character" w:styleId="Hyperlink">
    <w:name w:val="Hyperlink"/>
    <w:basedOn w:val="DefaultParagraphFont"/>
    <w:uiPriority w:val="99"/>
    <w:rsid w:val="00C10876"/>
    <w:rPr>
      <w:color w:val="0000FF"/>
      <w:u w:val="single"/>
    </w:rPr>
  </w:style>
  <w:style w:type="paragraph" w:styleId="BodyText">
    <w:name w:val="Body Text"/>
    <w:basedOn w:val="Normal"/>
    <w:link w:val="BodyTextChar"/>
    <w:rsid w:val="00C10876"/>
    <w:pPr>
      <w:jc w:val="center"/>
    </w:pPr>
    <w:rPr>
      <w:sz w:val="16"/>
    </w:rPr>
  </w:style>
  <w:style w:type="paragraph" w:customStyle="1" w:styleId="DocNumber">
    <w:name w:val="DocNumber"/>
    <w:rsid w:val="00C1087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C10876"/>
    <w:pPr>
      <w:framePr w:w="7805" w:h="5040" w:hRule="exact" w:wrap="auto" w:hAnchor="text" w:x="3889" w:y="4321"/>
      <w:spacing w:before="40" w:after="40"/>
    </w:pPr>
    <w:rPr>
      <w:rFonts w:ascii="Arial" w:hAnsi="Arial"/>
      <w:b/>
      <w:noProof/>
      <w:color w:val="000000"/>
    </w:rPr>
  </w:style>
  <w:style w:type="paragraph" w:customStyle="1" w:styleId="DocRevNum">
    <w:name w:val="DocRevNum"/>
    <w:rsid w:val="00C10876"/>
    <w:pPr>
      <w:spacing w:before="40" w:after="40"/>
    </w:pPr>
    <w:rPr>
      <w:rFonts w:ascii="Arial" w:hAnsi="Arial"/>
      <w:b/>
      <w:noProof/>
      <w:color w:val="000000"/>
    </w:rPr>
  </w:style>
  <w:style w:type="paragraph" w:customStyle="1" w:styleId="DocInfo">
    <w:name w:val="DocInfo"/>
    <w:rsid w:val="00C10876"/>
    <w:pPr>
      <w:spacing w:before="40" w:after="40"/>
    </w:pPr>
    <w:rPr>
      <w:rFonts w:ascii="Arial" w:hAnsi="Arial"/>
      <w:color w:val="000000"/>
    </w:rPr>
  </w:style>
  <w:style w:type="character" w:styleId="FollowedHyperlink">
    <w:name w:val="FollowedHyperlink"/>
    <w:basedOn w:val="DefaultParagraphFont"/>
    <w:uiPriority w:val="99"/>
    <w:rsid w:val="00C10876"/>
    <w:rPr>
      <w:color w:val="800080"/>
      <w:u w:val="single"/>
    </w:rPr>
  </w:style>
  <w:style w:type="paragraph" w:customStyle="1" w:styleId="CellBody">
    <w:name w:val="CellBody"/>
    <w:rsid w:val="00C10876"/>
    <w:pPr>
      <w:spacing w:before="40" w:after="40" w:line="240" w:lineRule="atLeast"/>
    </w:pPr>
    <w:rPr>
      <w:rFonts w:ascii="Arial" w:hAnsi="Arial"/>
      <w:color w:val="000000"/>
    </w:rPr>
  </w:style>
  <w:style w:type="paragraph" w:customStyle="1" w:styleId="Legal">
    <w:name w:val="Legal"/>
    <w:basedOn w:val="Normal"/>
    <w:rsid w:val="00C10876"/>
    <w:pPr>
      <w:spacing w:line="240" w:lineRule="exact"/>
    </w:pPr>
    <w:rPr>
      <w:sz w:val="16"/>
    </w:rPr>
  </w:style>
  <w:style w:type="paragraph" w:customStyle="1" w:styleId="CellBodyCntr">
    <w:name w:val="CellBodyCntr"/>
    <w:rsid w:val="00C1087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C10876"/>
    <w:pPr>
      <w:keepNext/>
      <w:spacing w:before="40" w:after="40"/>
    </w:pPr>
    <w:rPr>
      <w:rFonts w:ascii="Arial" w:hAnsi="Arial"/>
      <w:b/>
      <w:color w:val="000000"/>
    </w:rPr>
  </w:style>
  <w:style w:type="paragraph" w:customStyle="1" w:styleId="ProgramTitle">
    <w:name w:val="ProgramTitle"/>
    <w:basedOn w:val="Normal"/>
    <w:rsid w:val="00C10876"/>
    <w:rPr>
      <w:color w:val="FFFFFF"/>
      <w:sz w:val="56"/>
    </w:rPr>
  </w:style>
  <w:style w:type="paragraph" w:styleId="Caption">
    <w:name w:val="caption"/>
    <w:next w:val="Normal"/>
    <w:qFormat/>
    <w:rsid w:val="0056037A"/>
    <w:pPr>
      <w:keepNext/>
      <w:spacing w:before="240" w:after="120"/>
      <w:ind w:left="2520" w:hanging="1080"/>
    </w:pPr>
    <w:rPr>
      <w:rFonts w:ascii="Arial" w:hAnsi="Arial"/>
      <w:b/>
      <w:i/>
      <w:color w:val="000000"/>
    </w:rPr>
  </w:style>
  <w:style w:type="paragraph" w:customStyle="1" w:styleId="Bullet1">
    <w:name w:val="Bullet 1"/>
    <w:rsid w:val="00C10876"/>
    <w:pPr>
      <w:numPr>
        <w:numId w:val="3"/>
      </w:numPr>
      <w:spacing w:before="120" w:line="280" w:lineRule="atLeast"/>
    </w:pPr>
    <w:rPr>
      <w:rFonts w:ascii="Arial" w:hAnsi="Arial"/>
      <w:color w:val="000000"/>
      <w:sz w:val="24"/>
    </w:rPr>
  </w:style>
  <w:style w:type="paragraph" w:customStyle="1" w:styleId="Bullet1wo">
    <w:name w:val="Bullet 1 w/o"/>
    <w:rsid w:val="00C10876"/>
    <w:pPr>
      <w:spacing w:before="120" w:line="280" w:lineRule="atLeast"/>
      <w:ind w:left="2160"/>
    </w:pPr>
    <w:rPr>
      <w:rFonts w:ascii="Arial" w:hAnsi="Arial"/>
      <w:color w:val="000000"/>
      <w:sz w:val="24"/>
    </w:rPr>
  </w:style>
  <w:style w:type="paragraph" w:customStyle="1" w:styleId="Bullet2">
    <w:name w:val="Bullet 2"/>
    <w:rsid w:val="00C1087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C10876"/>
    <w:pPr>
      <w:spacing w:before="120" w:line="280" w:lineRule="atLeast"/>
      <w:ind w:left="2520"/>
    </w:pPr>
    <w:rPr>
      <w:rFonts w:ascii="Arial" w:hAnsi="Arial"/>
      <w:color w:val="000000"/>
      <w:sz w:val="24"/>
    </w:rPr>
  </w:style>
  <w:style w:type="paragraph" w:styleId="FootnoteText">
    <w:name w:val="footnote text"/>
    <w:semiHidden/>
    <w:rsid w:val="00C10876"/>
    <w:rPr>
      <w:rFonts w:ascii="Times" w:hAnsi="Times"/>
    </w:rPr>
  </w:style>
  <w:style w:type="paragraph" w:customStyle="1" w:styleId="CellBodyRt">
    <w:name w:val="CellBodyRt"/>
    <w:rsid w:val="00C10876"/>
    <w:pPr>
      <w:spacing w:before="40" w:after="40" w:line="240" w:lineRule="atLeast"/>
      <w:jc w:val="right"/>
    </w:pPr>
    <w:rPr>
      <w:rFonts w:ascii="Arial" w:hAnsi="Arial"/>
      <w:color w:val="000000"/>
    </w:rPr>
  </w:style>
  <w:style w:type="paragraph" w:customStyle="1" w:styleId="Note">
    <w:name w:val="Note"/>
    <w:next w:val="Body"/>
    <w:rsid w:val="00C1087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C10876"/>
    <w:pPr>
      <w:tabs>
        <w:tab w:val="num" w:pos="2160"/>
      </w:tabs>
      <w:spacing w:before="120" w:line="280" w:lineRule="atLeast"/>
      <w:ind w:left="2160" w:hanging="360"/>
    </w:pPr>
    <w:rPr>
      <w:rFonts w:ascii="Arial" w:hAnsi="Arial"/>
      <w:color w:val="000000"/>
      <w:sz w:val="24"/>
    </w:rPr>
  </w:style>
  <w:style w:type="paragraph" w:customStyle="1" w:styleId="Stepwo">
    <w:name w:val="Step w/o"/>
    <w:rsid w:val="00C10876"/>
    <w:pPr>
      <w:spacing w:before="120" w:line="280" w:lineRule="atLeast"/>
      <w:ind w:left="2160"/>
    </w:pPr>
    <w:rPr>
      <w:rFonts w:ascii="Arial" w:hAnsi="Arial"/>
      <w:color w:val="000000"/>
      <w:sz w:val="24"/>
    </w:rPr>
  </w:style>
  <w:style w:type="paragraph" w:customStyle="1" w:styleId="SubStep">
    <w:name w:val="SubStep"/>
    <w:rsid w:val="00C1087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C10876"/>
    <w:pPr>
      <w:spacing w:before="120" w:line="280" w:lineRule="atLeast"/>
      <w:ind w:left="2520"/>
    </w:pPr>
    <w:rPr>
      <w:rFonts w:ascii="Arial" w:hAnsi="Arial"/>
      <w:color w:val="000000"/>
      <w:sz w:val="24"/>
    </w:rPr>
  </w:style>
  <w:style w:type="paragraph" w:styleId="Subtitle">
    <w:name w:val="Subtitle"/>
    <w:qFormat/>
    <w:rsid w:val="00C1087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semiHidden/>
    <w:rsid w:val="00C1087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C10876"/>
    <w:pPr>
      <w:ind w:left="200" w:hanging="200"/>
    </w:pPr>
    <w:rPr>
      <w:rFonts w:ascii="Times New Roman" w:hAnsi="Times New Roman"/>
      <w:sz w:val="20"/>
      <w:szCs w:val="20"/>
    </w:rPr>
  </w:style>
  <w:style w:type="paragraph" w:customStyle="1" w:styleId="Code">
    <w:name w:val="Code"/>
    <w:rsid w:val="00C10876"/>
    <w:pPr>
      <w:spacing w:line="200" w:lineRule="exact"/>
      <w:ind w:left="1440"/>
    </w:pPr>
    <w:rPr>
      <w:rFonts w:ascii="r_ansi" w:hAnsi="r_ansi"/>
      <w:color w:val="000000"/>
    </w:rPr>
  </w:style>
  <w:style w:type="character" w:styleId="FootnoteReference">
    <w:name w:val="footnote reference"/>
    <w:basedOn w:val="DefaultParagraphFont"/>
    <w:uiPriority w:val="99"/>
    <w:semiHidden/>
    <w:rsid w:val="00C10876"/>
    <w:rPr>
      <w:vertAlign w:val="superscript"/>
    </w:rPr>
  </w:style>
  <w:style w:type="character" w:styleId="CommentReference">
    <w:name w:val="annotation reference"/>
    <w:basedOn w:val="DefaultParagraphFont"/>
    <w:uiPriority w:val="99"/>
    <w:semiHidden/>
    <w:rsid w:val="00C10876"/>
    <w:rPr>
      <w:sz w:val="16"/>
    </w:rPr>
  </w:style>
  <w:style w:type="paragraph" w:styleId="MacroText">
    <w:name w:val="macro"/>
    <w:semiHidden/>
    <w:rsid w:val="00C108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C10876"/>
    <w:pPr>
      <w:keepNext/>
      <w:pageBreakBefore/>
      <w:numPr>
        <w:numId w:val="8"/>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C10876"/>
    <w:pPr>
      <w:keepNext/>
      <w:numPr>
        <w:ilvl w:val="1"/>
        <w:numId w:val="9"/>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C10876"/>
    <w:pPr>
      <w:keepNext/>
      <w:numPr>
        <w:ilvl w:val="2"/>
        <w:numId w:val="10"/>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C10876"/>
    <w:pPr>
      <w:keepNext/>
      <w:numPr>
        <w:ilvl w:val="3"/>
        <w:numId w:val="11"/>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C10876"/>
    <w:pPr>
      <w:ind w:left="720"/>
    </w:pPr>
    <w:rPr>
      <w:rFonts w:ascii="Times New Roman" w:hAnsi="Times New Roman"/>
      <w:sz w:val="20"/>
      <w:szCs w:val="20"/>
    </w:rPr>
  </w:style>
  <w:style w:type="paragraph" w:styleId="BlockText">
    <w:name w:val="Block Text"/>
    <w:basedOn w:val="Normal"/>
    <w:rsid w:val="00C10876"/>
    <w:pPr>
      <w:spacing w:after="120"/>
      <w:ind w:left="1440" w:right="1440"/>
    </w:pPr>
    <w:rPr>
      <w:rFonts w:ascii="Times New Roman" w:hAnsi="Times New Roman"/>
      <w:sz w:val="20"/>
      <w:szCs w:val="20"/>
    </w:rPr>
  </w:style>
  <w:style w:type="character" w:styleId="LineNumber">
    <w:name w:val="line number"/>
    <w:basedOn w:val="DefaultParagraphFont"/>
    <w:rsid w:val="00C10876"/>
  </w:style>
  <w:style w:type="paragraph" w:styleId="DocumentMap">
    <w:name w:val="Document Map"/>
    <w:basedOn w:val="Normal"/>
    <w:semiHidden/>
    <w:rsid w:val="00C10876"/>
    <w:pPr>
      <w:shd w:val="clear" w:color="auto" w:fill="000080"/>
    </w:pPr>
    <w:rPr>
      <w:rFonts w:ascii="Tahoma" w:hAnsi="Tahoma"/>
      <w:sz w:val="20"/>
      <w:szCs w:val="20"/>
    </w:rPr>
  </w:style>
  <w:style w:type="paragraph" w:customStyle="1" w:styleId="StepNote">
    <w:name w:val="Step Note"/>
    <w:rsid w:val="00C1087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C10876"/>
    <w:pPr>
      <w:keepNext/>
      <w:spacing w:before="360" w:after="120"/>
    </w:pPr>
    <w:rPr>
      <w:rFonts w:ascii="Arial" w:hAnsi="Arial"/>
      <w:b/>
      <w:color w:val="000000"/>
      <w:sz w:val="24"/>
    </w:rPr>
  </w:style>
  <w:style w:type="paragraph" w:customStyle="1" w:styleId="Referencewo">
    <w:name w:val="Reference w/o"/>
    <w:rsid w:val="00C10876"/>
    <w:pPr>
      <w:spacing w:after="60" w:line="280" w:lineRule="atLeast"/>
      <w:ind w:left="2160"/>
    </w:pPr>
    <w:rPr>
      <w:rFonts w:ascii="Arial" w:hAnsi="Arial"/>
      <w:sz w:val="24"/>
      <w:szCs w:val="24"/>
    </w:rPr>
  </w:style>
  <w:style w:type="paragraph" w:customStyle="1" w:styleId="CellStep">
    <w:name w:val="CellStep"/>
    <w:rsid w:val="00C10876"/>
    <w:pPr>
      <w:numPr>
        <w:numId w:val="4"/>
      </w:numPr>
      <w:tabs>
        <w:tab w:val="clear" w:pos="720"/>
        <w:tab w:val="num" w:pos="360"/>
      </w:tabs>
      <w:ind w:left="360"/>
    </w:pPr>
    <w:rPr>
      <w:rFonts w:ascii="Arial" w:hAnsi="Arial"/>
      <w:color w:val="000000"/>
    </w:rPr>
  </w:style>
  <w:style w:type="paragraph" w:customStyle="1" w:styleId="CellStepwo">
    <w:name w:val="CellStep w/o"/>
    <w:rsid w:val="00C10876"/>
    <w:pPr>
      <w:ind w:left="360"/>
    </w:pPr>
    <w:rPr>
      <w:rFonts w:ascii="Arial" w:hAnsi="Arial"/>
      <w:color w:val="000000"/>
    </w:rPr>
  </w:style>
  <w:style w:type="paragraph" w:customStyle="1" w:styleId="CellBullet">
    <w:name w:val="CellBullet"/>
    <w:rsid w:val="00C10876"/>
    <w:pPr>
      <w:numPr>
        <w:numId w:val="5"/>
      </w:numPr>
      <w:tabs>
        <w:tab w:val="clear" w:pos="720"/>
        <w:tab w:val="num" w:pos="360"/>
      </w:tabs>
      <w:ind w:left="360"/>
    </w:pPr>
    <w:rPr>
      <w:rFonts w:ascii="Arial" w:hAnsi="Arial"/>
      <w:color w:val="000000"/>
    </w:rPr>
  </w:style>
  <w:style w:type="paragraph" w:customStyle="1" w:styleId="CellBulletwo">
    <w:name w:val="CellBullet w/o"/>
    <w:rsid w:val="00C10876"/>
    <w:pPr>
      <w:ind w:left="360"/>
    </w:pPr>
    <w:rPr>
      <w:rFonts w:ascii="Arial" w:hAnsi="Arial"/>
      <w:color w:val="000000"/>
    </w:rPr>
  </w:style>
  <w:style w:type="paragraph" w:styleId="Index1">
    <w:name w:val="index 1"/>
    <w:basedOn w:val="Normal"/>
    <w:next w:val="Normal"/>
    <w:autoRedefine/>
    <w:semiHidden/>
    <w:rsid w:val="00C10876"/>
    <w:pPr>
      <w:ind w:left="240" w:hanging="240"/>
    </w:pPr>
  </w:style>
  <w:style w:type="paragraph" w:customStyle="1" w:styleId="DocTitle1">
    <w:name w:val="Doc Title 1"/>
    <w:basedOn w:val="Normal"/>
    <w:rsid w:val="00556AE1"/>
    <w:pPr>
      <w:spacing w:before="2560"/>
    </w:pPr>
    <w:rPr>
      <w:b/>
      <w:color w:val="000000"/>
      <w:sz w:val="48"/>
      <w:szCs w:val="48"/>
    </w:rPr>
  </w:style>
  <w:style w:type="paragraph" w:styleId="ListParagraph">
    <w:name w:val="List Paragraph"/>
    <w:basedOn w:val="Normal"/>
    <w:uiPriority w:val="34"/>
    <w:qFormat/>
    <w:rsid w:val="00816FD0"/>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F25C3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unhideWhenUsed/>
    <w:rsid w:val="000E093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E093F"/>
    <w:rPr>
      <w:rFonts w:asciiTheme="minorHAnsi" w:eastAsiaTheme="minorHAnsi" w:hAnsiTheme="minorHAnsi" w:cstheme="minorBidi"/>
    </w:rPr>
  </w:style>
  <w:style w:type="character" w:customStyle="1" w:styleId="lblstylesal1">
    <w:name w:val="lblstylesal1"/>
    <w:basedOn w:val="DefaultParagraphFont"/>
    <w:rsid w:val="000E093F"/>
    <w:rPr>
      <w:rFonts w:ascii="Verdana" w:hAnsi="Verdana" w:hint="default"/>
      <w:b/>
      <w:bCs/>
      <w:color w:val="333333"/>
      <w:sz w:val="15"/>
      <w:szCs w:val="15"/>
    </w:rPr>
  </w:style>
  <w:style w:type="paragraph" w:styleId="BalloonText">
    <w:name w:val="Balloon Text"/>
    <w:basedOn w:val="Normal"/>
    <w:link w:val="BalloonTextChar"/>
    <w:uiPriority w:val="99"/>
    <w:rsid w:val="000E093F"/>
    <w:rPr>
      <w:rFonts w:ascii="Tahoma" w:hAnsi="Tahoma" w:cs="Tahoma"/>
      <w:sz w:val="16"/>
      <w:szCs w:val="16"/>
    </w:rPr>
  </w:style>
  <w:style w:type="character" w:customStyle="1" w:styleId="BalloonTextChar">
    <w:name w:val="Balloon Text Char"/>
    <w:basedOn w:val="DefaultParagraphFont"/>
    <w:link w:val="BalloonText"/>
    <w:uiPriority w:val="99"/>
    <w:rsid w:val="000E093F"/>
    <w:rPr>
      <w:rFonts w:ascii="Tahoma" w:hAnsi="Tahoma" w:cs="Tahoma"/>
      <w:sz w:val="16"/>
      <w:szCs w:val="16"/>
    </w:rPr>
  </w:style>
  <w:style w:type="paragraph" w:styleId="CommentSubject">
    <w:name w:val="annotation subject"/>
    <w:basedOn w:val="CommentText"/>
    <w:next w:val="CommentText"/>
    <w:link w:val="CommentSubjectChar"/>
    <w:uiPriority w:val="99"/>
    <w:rsid w:val="006247FA"/>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rsid w:val="006247FA"/>
    <w:rPr>
      <w:rFonts w:ascii="Arial" w:eastAsiaTheme="minorHAnsi" w:hAnsi="Arial" w:cstheme="minorBidi"/>
      <w:b/>
      <w:bCs/>
    </w:rPr>
  </w:style>
  <w:style w:type="character" w:styleId="Strong">
    <w:name w:val="Strong"/>
    <w:basedOn w:val="DefaultParagraphFont"/>
    <w:uiPriority w:val="22"/>
    <w:qFormat/>
    <w:rsid w:val="002351FB"/>
    <w:rPr>
      <w:b/>
      <w:bCs/>
    </w:rPr>
  </w:style>
  <w:style w:type="table" w:styleId="TableGrid">
    <w:name w:val="Table Grid"/>
    <w:basedOn w:val="TableNormal"/>
    <w:uiPriority w:val="99"/>
    <w:rsid w:val="00D842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842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602F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602F9"/>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730CE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30CE0"/>
    <w:rPr>
      <w:rFonts w:ascii="Cambria" w:hAnsi="Cambria"/>
      <w:color w:val="17365D"/>
      <w:spacing w:val="5"/>
      <w:kern w:val="28"/>
      <w:sz w:val="52"/>
      <w:szCs w:val="52"/>
    </w:rPr>
  </w:style>
  <w:style w:type="paragraph" w:styleId="PlainText">
    <w:name w:val="Plain Text"/>
    <w:basedOn w:val="Normal"/>
    <w:link w:val="PlainTextChar"/>
    <w:uiPriority w:val="99"/>
    <w:unhideWhenUsed/>
    <w:rsid w:val="00D02497"/>
    <w:rPr>
      <w:rFonts w:ascii="Consolas" w:hAnsi="Consolas"/>
      <w:sz w:val="21"/>
      <w:szCs w:val="21"/>
    </w:rPr>
  </w:style>
  <w:style w:type="character" w:customStyle="1" w:styleId="PlainTextChar">
    <w:name w:val="Plain Text Char"/>
    <w:basedOn w:val="DefaultParagraphFont"/>
    <w:link w:val="PlainText"/>
    <w:uiPriority w:val="99"/>
    <w:rsid w:val="00D02497"/>
    <w:rPr>
      <w:rFonts w:ascii="Consolas" w:hAnsi="Consolas"/>
      <w:sz w:val="21"/>
      <w:szCs w:val="21"/>
    </w:rPr>
  </w:style>
  <w:style w:type="paragraph" w:styleId="TOCHeading">
    <w:name w:val="TOC Heading"/>
    <w:basedOn w:val="Heading1"/>
    <w:next w:val="Normal"/>
    <w:uiPriority w:val="39"/>
    <w:unhideWhenUsed/>
    <w:qFormat/>
    <w:rsid w:val="009E7102"/>
    <w:pPr>
      <w:keepLines/>
      <w:pageBreakBefore w:val="0"/>
      <w:numPr>
        <w:numId w:val="0"/>
      </w:numPr>
      <w:spacing w:before="480" w:after="0" w:line="276" w:lineRule="auto"/>
      <w:outlineLvl w:val="9"/>
    </w:pPr>
    <w:rPr>
      <w:rFonts w:ascii="Cambria" w:eastAsia="MS Gothic" w:hAnsi="Cambria"/>
      <w:bCs/>
      <w:color w:val="365F91"/>
      <w:sz w:val="32"/>
      <w:szCs w:val="28"/>
      <w:lang w:eastAsia="ja-JP"/>
    </w:rPr>
  </w:style>
  <w:style w:type="paragraph" w:styleId="NormalWeb">
    <w:name w:val="Normal (Web)"/>
    <w:basedOn w:val="Normal"/>
    <w:uiPriority w:val="99"/>
    <w:unhideWhenUsed/>
    <w:rsid w:val="009E7102"/>
    <w:pPr>
      <w:spacing w:before="100" w:beforeAutospacing="1" w:after="100" w:afterAutospacing="1"/>
    </w:pPr>
    <w:rPr>
      <w:rFonts w:ascii="Times New Roman" w:eastAsia="MS Mincho" w:hAnsi="Times New Roman"/>
    </w:rPr>
  </w:style>
  <w:style w:type="paragraph" w:styleId="HTMLPreformatted">
    <w:name w:val="HTML Preformatted"/>
    <w:basedOn w:val="Normal"/>
    <w:link w:val="HTMLPreformattedChar"/>
    <w:uiPriority w:val="99"/>
    <w:unhideWhenUsed/>
    <w:rsid w:val="009E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9E7102"/>
    <w:rPr>
      <w:rFonts w:ascii="Courier New" w:hAnsi="Courier New" w:cs="Courier New"/>
      <w:color w:val="000000"/>
    </w:rPr>
  </w:style>
  <w:style w:type="character" w:customStyle="1" w:styleId="st1">
    <w:name w:val="st1"/>
    <w:basedOn w:val="DefaultParagraphFont"/>
    <w:rsid w:val="009E7102"/>
  </w:style>
  <w:style w:type="character" w:customStyle="1" w:styleId="bc">
    <w:name w:val="bc"/>
    <w:basedOn w:val="DefaultParagraphFont"/>
    <w:rsid w:val="009E7102"/>
  </w:style>
  <w:style w:type="character" w:styleId="Emphasis">
    <w:name w:val="Emphasis"/>
    <w:basedOn w:val="DefaultParagraphFont"/>
    <w:uiPriority w:val="20"/>
    <w:qFormat/>
    <w:rsid w:val="00464BD2"/>
    <w:rPr>
      <w:i/>
      <w:iCs/>
      <w:color w:val="666666"/>
    </w:rPr>
  </w:style>
  <w:style w:type="paragraph" w:styleId="ListNumber">
    <w:name w:val="List Number"/>
    <w:basedOn w:val="BodyText"/>
    <w:uiPriority w:val="99"/>
    <w:unhideWhenUsed/>
    <w:qFormat/>
    <w:rsid w:val="00B5678C"/>
    <w:pPr>
      <w:numPr>
        <w:numId w:val="13"/>
      </w:numPr>
      <w:spacing w:after="240"/>
      <w:jc w:val="left"/>
    </w:pPr>
    <w:rPr>
      <w:rFonts w:ascii="Verdana" w:eastAsiaTheme="minorHAnsi" w:hAnsi="Verdana" w:cs="Arial"/>
      <w:color w:val="666666"/>
      <w:sz w:val="20"/>
      <w:szCs w:val="22"/>
    </w:rPr>
  </w:style>
  <w:style w:type="character" w:customStyle="1" w:styleId="mw-headline">
    <w:name w:val="mw-headline"/>
    <w:basedOn w:val="DefaultParagraphFont"/>
    <w:rsid w:val="00B5678C"/>
  </w:style>
  <w:style w:type="character" w:customStyle="1" w:styleId="BodyTextChar">
    <w:name w:val="Body Text Char"/>
    <w:basedOn w:val="DefaultParagraphFont"/>
    <w:link w:val="BodyText"/>
    <w:rsid w:val="00A627F7"/>
    <w:rPr>
      <w:rFonts w:ascii="Arial" w:hAnsi="Arial"/>
      <w:sz w:val="16"/>
      <w:szCs w:val="24"/>
    </w:rPr>
  </w:style>
  <w:style w:type="paragraph" w:styleId="Revision">
    <w:name w:val="Revision"/>
    <w:hidden/>
    <w:uiPriority w:val="99"/>
    <w:semiHidden/>
    <w:rsid w:val="007C6A50"/>
    <w:rPr>
      <w:rFonts w:ascii="Arial" w:hAnsi="Arial"/>
      <w:sz w:val="24"/>
      <w:szCs w:val="24"/>
    </w:rPr>
  </w:style>
  <w:style w:type="character" w:styleId="HTMLTypewriter">
    <w:name w:val="HTML Typewriter"/>
    <w:basedOn w:val="DefaultParagraphFont"/>
    <w:uiPriority w:val="99"/>
    <w:unhideWhenUsed/>
    <w:rsid w:val="004B483C"/>
    <w:rPr>
      <w:rFonts w:ascii="Courier New" w:eastAsia="Times New Roman" w:hAnsi="Courier New" w:cs="Courier New"/>
      <w:sz w:val="20"/>
      <w:szCs w:val="20"/>
    </w:rPr>
  </w:style>
  <w:style w:type="character" w:customStyle="1" w:styleId="searchword0">
    <w:name w:val="searchword0"/>
    <w:basedOn w:val="DefaultParagraphFont"/>
    <w:rsid w:val="004B483C"/>
  </w:style>
  <w:style w:type="paragraph" w:customStyle="1" w:styleId="ATTbullets">
    <w:name w:val="ATT_bullets"/>
    <w:basedOn w:val="Normal"/>
    <w:rsid w:val="00094EC2"/>
    <w:pPr>
      <w:numPr>
        <w:numId w:val="14"/>
      </w:numPr>
    </w:pPr>
    <w:rPr>
      <w:rFonts w:ascii="Verdana" w:hAnsi="Verdana" w:cs="Arial"/>
      <w:color w:val="666666"/>
      <w:sz w:val="20"/>
      <w:szCs w:val="20"/>
    </w:rPr>
  </w:style>
  <w:style w:type="paragraph" w:customStyle="1" w:styleId="TableText">
    <w:name w:val="Table Text"/>
    <w:basedOn w:val="Normal"/>
    <w:link w:val="TableTextChar1"/>
    <w:uiPriority w:val="99"/>
    <w:rsid w:val="00094EC2"/>
    <w:pPr>
      <w:overflowPunct w:val="0"/>
      <w:autoSpaceDE w:val="0"/>
      <w:autoSpaceDN w:val="0"/>
      <w:adjustRightInd w:val="0"/>
      <w:spacing w:before="60" w:after="120"/>
      <w:textAlignment w:val="baseline"/>
    </w:pPr>
    <w:rPr>
      <w:rFonts w:ascii="Verdana" w:hAnsi="Verdana"/>
      <w:color w:val="000000"/>
      <w:sz w:val="20"/>
      <w:szCs w:val="20"/>
    </w:rPr>
  </w:style>
  <w:style w:type="character" w:customStyle="1" w:styleId="TableTextChar1">
    <w:name w:val="Table Text Char1"/>
    <w:basedOn w:val="DefaultParagraphFont"/>
    <w:link w:val="TableText"/>
    <w:uiPriority w:val="99"/>
    <w:locked/>
    <w:rsid w:val="00094EC2"/>
    <w:rPr>
      <w:rFonts w:ascii="Verdana" w:hAnsi="Verdana"/>
      <w:color w:val="000000"/>
    </w:rPr>
  </w:style>
  <w:style w:type="paragraph" w:styleId="Quote">
    <w:name w:val="Quote"/>
    <w:basedOn w:val="Normal"/>
    <w:next w:val="Normal"/>
    <w:link w:val="QuoteChar"/>
    <w:uiPriority w:val="29"/>
    <w:qFormat/>
    <w:rsid w:val="00CA5F6E"/>
    <w:rPr>
      <w:i/>
      <w:iCs/>
      <w:color w:val="000000" w:themeColor="text1"/>
    </w:rPr>
  </w:style>
  <w:style w:type="character" w:customStyle="1" w:styleId="QuoteChar">
    <w:name w:val="Quote Char"/>
    <w:basedOn w:val="DefaultParagraphFont"/>
    <w:link w:val="Quote"/>
    <w:uiPriority w:val="29"/>
    <w:rsid w:val="00CA5F6E"/>
    <w:rPr>
      <w:rFonts w:ascii="Arial" w:hAnsi="Arial"/>
      <w:i/>
      <w:iCs/>
      <w:color w:val="000000" w:themeColor="text1"/>
      <w:sz w:val="24"/>
      <w:szCs w:val="24"/>
    </w:rPr>
  </w:style>
  <w:style w:type="character" w:styleId="IntenseEmphasis">
    <w:name w:val="Intense Emphasis"/>
    <w:basedOn w:val="DefaultParagraphFont"/>
    <w:uiPriority w:val="21"/>
    <w:qFormat/>
    <w:rsid w:val="00DF3B09"/>
    <w:rPr>
      <w:b/>
      <w:bCs/>
      <w:i/>
      <w:iCs/>
      <w:color w:val="4F81BD" w:themeColor="accent1"/>
    </w:rPr>
  </w:style>
  <w:style w:type="paragraph" w:customStyle="1" w:styleId="ParaTextStyle">
    <w:name w:val="Para Text Style"/>
    <w:basedOn w:val="Normal"/>
    <w:next w:val="Normal"/>
    <w:qFormat/>
    <w:rsid w:val="0057465B"/>
    <w:pPr>
      <w:spacing w:after="200" w:line="276" w:lineRule="auto"/>
      <w:ind w:left="708"/>
    </w:pPr>
    <w:rPr>
      <w:rFonts w:ascii="Calibri" w:eastAsia="Calibri" w:hAnsi="Calibri"/>
      <w:sz w:val="22"/>
      <w:szCs w:val="22"/>
    </w:rPr>
  </w:style>
  <w:style w:type="character" w:customStyle="1" w:styleId="apple-converted-space">
    <w:name w:val="apple-converted-space"/>
    <w:basedOn w:val="DefaultParagraphFont"/>
    <w:rsid w:val="00A204DA"/>
  </w:style>
  <w:style w:type="paragraph" w:customStyle="1" w:styleId="Style2">
    <w:name w:val="Style2"/>
    <w:basedOn w:val="Heading2"/>
    <w:qFormat/>
    <w:rsid w:val="008C7B18"/>
    <w:pPr>
      <w:widowControl w:val="0"/>
      <w:numPr>
        <w:ilvl w:val="0"/>
        <w:numId w:val="0"/>
      </w:numPr>
      <w:suppressAutoHyphens/>
      <w:spacing w:after="60"/>
      <w:ind w:left="576" w:hanging="576"/>
    </w:pPr>
    <w:rPr>
      <w:rFonts w:ascii="Calibri" w:hAnsi="Calibri" w:cs="Mangal"/>
      <w:iCs/>
      <w:kern w:val="1"/>
      <w:sz w:val="24"/>
      <w:szCs w:val="25"/>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401">
      <w:bodyDiv w:val="1"/>
      <w:marLeft w:val="0"/>
      <w:marRight w:val="0"/>
      <w:marTop w:val="0"/>
      <w:marBottom w:val="0"/>
      <w:divBdr>
        <w:top w:val="none" w:sz="0" w:space="0" w:color="auto"/>
        <w:left w:val="none" w:sz="0" w:space="0" w:color="auto"/>
        <w:bottom w:val="none" w:sz="0" w:space="0" w:color="auto"/>
        <w:right w:val="none" w:sz="0" w:space="0" w:color="auto"/>
      </w:divBdr>
      <w:divsChild>
        <w:div w:id="143091309">
          <w:marLeft w:val="0"/>
          <w:marRight w:val="0"/>
          <w:marTop w:val="0"/>
          <w:marBottom w:val="0"/>
          <w:divBdr>
            <w:top w:val="none" w:sz="0" w:space="0" w:color="auto"/>
            <w:left w:val="none" w:sz="0" w:space="0" w:color="auto"/>
            <w:bottom w:val="none" w:sz="0" w:space="0" w:color="auto"/>
            <w:right w:val="none" w:sz="0" w:space="0" w:color="auto"/>
          </w:divBdr>
          <w:divsChild>
            <w:div w:id="1385714300">
              <w:marLeft w:val="0"/>
              <w:marRight w:val="0"/>
              <w:marTop w:val="0"/>
              <w:marBottom w:val="0"/>
              <w:divBdr>
                <w:top w:val="none" w:sz="0" w:space="0" w:color="auto"/>
                <w:left w:val="none" w:sz="0" w:space="0" w:color="auto"/>
                <w:bottom w:val="none" w:sz="0" w:space="0" w:color="auto"/>
                <w:right w:val="none" w:sz="0" w:space="0" w:color="auto"/>
              </w:divBdr>
              <w:divsChild>
                <w:div w:id="171382654">
                  <w:marLeft w:val="0"/>
                  <w:marRight w:val="0"/>
                  <w:marTop w:val="0"/>
                  <w:marBottom w:val="0"/>
                  <w:divBdr>
                    <w:top w:val="none" w:sz="0" w:space="0" w:color="auto"/>
                    <w:left w:val="none" w:sz="0" w:space="0" w:color="auto"/>
                    <w:bottom w:val="none" w:sz="0" w:space="0" w:color="auto"/>
                    <w:right w:val="none" w:sz="0" w:space="0" w:color="auto"/>
                  </w:divBdr>
                  <w:divsChild>
                    <w:div w:id="1706252218">
                      <w:marLeft w:val="0"/>
                      <w:marRight w:val="0"/>
                      <w:marTop w:val="0"/>
                      <w:marBottom w:val="0"/>
                      <w:divBdr>
                        <w:top w:val="none" w:sz="0" w:space="0" w:color="auto"/>
                        <w:left w:val="none" w:sz="0" w:space="0" w:color="auto"/>
                        <w:bottom w:val="none" w:sz="0" w:space="0" w:color="auto"/>
                        <w:right w:val="none" w:sz="0" w:space="0" w:color="auto"/>
                      </w:divBdr>
                      <w:divsChild>
                        <w:div w:id="315063791">
                          <w:marLeft w:val="0"/>
                          <w:marRight w:val="0"/>
                          <w:marTop w:val="0"/>
                          <w:marBottom w:val="0"/>
                          <w:divBdr>
                            <w:top w:val="none" w:sz="0" w:space="0" w:color="auto"/>
                            <w:left w:val="none" w:sz="0" w:space="0" w:color="auto"/>
                            <w:bottom w:val="none" w:sz="0" w:space="0" w:color="auto"/>
                            <w:right w:val="none" w:sz="0" w:space="0" w:color="auto"/>
                          </w:divBdr>
                          <w:divsChild>
                            <w:div w:id="804735268">
                              <w:marLeft w:val="-112"/>
                              <w:marRight w:val="-112"/>
                              <w:marTop w:val="0"/>
                              <w:marBottom w:val="0"/>
                              <w:divBdr>
                                <w:top w:val="none" w:sz="0" w:space="0" w:color="auto"/>
                                <w:left w:val="none" w:sz="0" w:space="0" w:color="auto"/>
                                <w:bottom w:val="none" w:sz="0" w:space="0" w:color="auto"/>
                                <w:right w:val="none" w:sz="0" w:space="0" w:color="auto"/>
                              </w:divBdr>
                              <w:divsChild>
                                <w:div w:id="2067989682">
                                  <w:marLeft w:val="0"/>
                                  <w:marRight w:val="0"/>
                                  <w:marTop w:val="0"/>
                                  <w:marBottom w:val="0"/>
                                  <w:divBdr>
                                    <w:top w:val="none" w:sz="0" w:space="0" w:color="auto"/>
                                    <w:left w:val="none" w:sz="0" w:space="0" w:color="auto"/>
                                    <w:bottom w:val="none" w:sz="0" w:space="0" w:color="auto"/>
                                    <w:right w:val="none" w:sz="0" w:space="0" w:color="auto"/>
                                  </w:divBdr>
                                  <w:divsChild>
                                    <w:div w:id="619995329">
                                      <w:marLeft w:val="0"/>
                                      <w:marRight w:val="0"/>
                                      <w:marTop w:val="0"/>
                                      <w:marBottom w:val="0"/>
                                      <w:divBdr>
                                        <w:top w:val="none" w:sz="0" w:space="0" w:color="auto"/>
                                        <w:left w:val="none" w:sz="0" w:space="0" w:color="auto"/>
                                        <w:bottom w:val="none" w:sz="0" w:space="0" w:color="auto"/>
                                        <w:right w:val="none" w:sz="0" w:space="0" w:color="auto"/>
                                      </w:divBdr>
                                      <w:divsChild>
                                        <w:div w:id="1243950157">
                                          <w:marLeft w:val="0"/>
                                          <w:marRight w:val="0"/>
                                          <w:marTop w:val="0"/>
                                          <w:marBottom w:val="0"/>
                                          <w:divBdr>
                                            <w:top w:val="none" w:sz="0" w:space="0" w:color="auto"/>
                                            <w:left w:val="none" w:sz="0" w:space="0" w:color="auto"/>
                                            <w:bottom w:val="none" w:sz="0" w:space="0" w:color="auto"/>
                                            <w:right w:val="none" w:sz="0" w:space="0" w:color="auto"/>
                                          </w:divBdr>
                                          <w:divsChild>
                                            <w:div w:id="990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014">
      <w:bodyDiv w:val="1"/>
      <w:marLeft w:val="0"/>
      <w:marRight w:val="0"/>
      <w:marTop w:val="0"/>
      <w:marBottom w:val="0"/>
      <w:divBdr>
        <w:top w:val="none" w:sz="0" w:space="0" w:color="auto"/>
        <w:left w:val="none" w:sz="0" w:space="0" w:color="auto"/>
        <w:bottom w:val="none" w:sz="0" w:space="0" w:color="auto"/>
        <w:right w:val="none" w:sz="0" w:space="0" w:color="auto"/>
      </w:divBdr>
    </w:div>
    <w:div w:id="99841656">
      <w:bodyDiv w:val="1"/>
      <w:marLeft w:val="0"/>
      <w:marRight w:val="0"/>
      <w:marTop w:val="0"/>
      <w:marBottom w:val="0"/>
      <w:divBdr>
        <w:top w:val="none" w:sz="0" w:space="0" w:color="auto"/>
        <w:left w:val="none" w:sz="0" w:space="0" w:color="auto"/>
        <w:bottom w:val="none" w:sz="0" w:space="0" w:color="auto"/>
        <w:right w:val="none" w:sz="0" w:space="0" w:color="auto"/>
      </w:divBdr>
      <w:divsChild>
        <w:div w:id="1135609453">
          <w:marLeft w:val="0"/>
          <w:marRight w:val="0"/>
          <w:marTop w:val="0"/>
          <w:marBottom w:val="330"/>
          <w:divBdr>
            <w:top w:val="none" w:sz="0" w:space="0" w:color="auto"/>
            <w:left w:val="none" w:sz="0" w:space="0" w:color="auto"/>
            <w:bottom w:val="none" w:sz="0" w:space="0" w:color="auto"/>
            <w:right w:val="none" w:sz="0" w:space="0" w:color="auto"/>
          </w:divBdr>
          <w:divsChild>
            <w:div w:id="1814635317">
              <w:marLeft w:val="0"/>
              <w:marRight w:val="0"/>
              <w:marTop w:val="0"/>
              <w:marBottom w:val="0"/>
              <w:divBdr>
                <w:top w:val="none" w:sz="0" w:space="0" w:color="auto"/>
                <w:left w:val="none" w:sz="0" w:space="0" w:color="auto"/>
                <w:bottom w:val="none" w:sz="0" w:space="0" w:color="auto"/>
                <w:right w:val="none" w:sz="0" w:space="0" w:color="auto"/>
              </w:divBdr>
              <w:divsChild>
                <w:div w:id="542983799">
                  <w:marLeft w:val="0"/>
                  <w:marRight w:val="0"/>
                  <w:marTop w:val="0"/>
                  <w:marBottom w:val="0"/>
                  <w:divBdr>
                    <w:top w:val="none" w:sz="0" w:space="0" w:color="auto"/>
                    <w:left w:val="none" w:sz="0" w:space="0" w:color="auto"/>
                    <w:bottom w:val="none" w:sz="0" w:space="0" w:color="auto"/>
                    <w:right w:val="none" w:sz="0" w:space="0" w:color="auto"/>
                  </w:divBdr>
                  <w:divsChild>
                    <w:div w:id="583104441">
                      <w:marLeft w:val="0"/>
                      <w:marRight w:val="0"/>
                      <w:marTop w:val="0"/>
                      <w:marBottom w:val="0"/>
                      <w:divBdr>
                        <w:top w:val="none" w:sz="0" w:space="0" w:color="auto"/>
                        <w:left w:val="none" w:sz="0" w:space="0" w:color="auto"/>
                        <w:bottom w:val="none" w:sz="0" w:space="0" w:color="auto"/>
                        <w:right w:val="none" w:sz="0" w:space="0" w:color="auto"/>
                      </w:divBdr>
                      <w:divsChild>
                        <w:div w:id="1067612022">
                          <w:marLeft w:val="0"/>
                          <w:marRight w:val="0"/>
                          <w:marTop w:val="0"/>
                          <w:marBottom w:val="0"/>
                          <w:divBdr>
                            <w:top w:val="none" w:sz="0" w:space="0" w:color="auto"/>
                            <w:left w:val="none" w:sz="0" w:space="0" w:color="auto"/>
                            <w:bottom w:val="none" w:sz="0" w:space="0" w:color="auto"/>
                            <w:right w:val="none" w:sz="0" w:space="0" w:color="auto"/>
                          </w:divBdr>
                          <w:divsChild>
                            <w:div w:id="979505024">
                              <w:marLeft w:val="0"/>
                              <w:marRight w:val="0"/>
                              <w:marTop w:val="0"/>
                              <w:marBottom w:val="0"/>
                              <w:divBdr>
                                <w:top w:val="none" w:sz="0" w:space="0" w:color="auto"/>
                                <w:left w:val="single" w:sz="6" w:space="0" w:color="B3B3B3"/>
                                <w:bottom w:val="none" w:sz="0" w:space="0" w:color="auto"/>
                                <w:right w:val="none" w:sz="0" w:space="0" w:color="auto"/>
                              </w:divBdr>
                              <w:divsChild>
                                <w:div w:id="2145729145">
                                  <w:marLeft w:val="0"/>
                                  <w:marRight w:val="0"/>
                                  <w:marTop w:val="0"/>
                                  <w:marBottom w:val="0"/>
                                  <w:divBdr>
                                    <w:top w:val="none" w:sz="0" w:space="0" w:color="auto"/>
                                    <w:left w:val="none" w:sz="0" w:space="0" w:color="auto"/>
                                    <w:bottom w:val="none" w:sz="0" w:space="0" w:color="auto"/>
                                    <w:right w:val="none" w:sz="0" w:space="0" w:color="auto"/>
                                  </w:divBdr>
                                  <w:divsChild>
                                    <w:div w:id="10257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5539">
      <w:bodyDiv w:val="1"/>
      <w:marLeft w:val="0"/>
      <w:marRight w:val="0"/>
      <w:marTop w:val="0"/>
      <w:marBottom w:val="0"/>
      <w:divBdr>
        <w:top w:val="none" w:sz="0" w:space="0" w:color="auto"/>
        <w:left w:val="none" w:sz="0" w:space="0" w:color="auto"/>
        <w:bottom w:val="none" w:sz="0" w:space="0" w:color="auto"/>
        <w:right w:val="none" w:sz="0" w:space="0" w:color="auto"/>
      </w:divBdr>
      <w:divsChild>
        <w:div w:id="1366372279">
          <w:marLeft w:val="0"/>
          <w:marRight w:val="0"/>
          <w:marTop w:val="0"/>
          <w:marBottom w:val="0"/>
          <w:divBdr>
            <w:top w:val="none" w:sz="0" w:space="0" w:color="auto"/>
            <w:left w:val="none" w:sz="0" w:space="0" w:color="auto"/>
            <w:bottom w:val="none" w:sz="0" w:space="0" w:color="auto"/>
            <w:right w:val="none" w:sz="0" w:space="0" w:color="auto"/>
          </w:divBdr>
          <w:divsChild>
            <w:div w:id="1035495960">
              <w:marLeft w:val="0"/>
              <w:marRight w:val="0"/>
              <w:marTop w:val="0"/>
              <w:marBottom w:val="0"/>
              <w:divBdr>
                <w:top w:val="none" w:sz="0" w:space="0" w:color="auto"/>
                <w:left w:val="none" w:sz="0" w:space="0" w:color="auto"/>
                <w:bottom w:val="none" w:sz="0" w:space="0" w:color="auto"/>
                <w:right w:val="none" w:sz="0" w:space="0" w:color="auto"/>
              </w:divBdr>
              <w:divsChild>
                <w:div w:id="736628678">
                  <w:marLeft w:val="0"/>
                  <w:marRight w:val="0"/>
                  <w:marTop w:val="0"/>
                  <w:marBottom w:val="0"/>
                  <w:divBdr>
                    <w:top w:val="none" w:sz="0" w:space="0" w:color="auto"/>
                    <w:left w:val="none" w:sz="0" w:space="0" w:color="auto"/>
                    <w:bottom w:val="none" w:sz="0" w:space="0" w:color="auto"/>
                    <w:right w:val="none" w:sz="0" w:space="0" w:color="auto"/>
                  </w:divBdr>
                  <w:divsChild>
                    <w:div w:id="341323957">
                      <w:marLeft w:val="0"/>
                      <w:marRight w:val="0"/>
                      <w:marTop w:val="0"/>
                      <w:marBottom w:val="0"/>
                      <w:divBdr>
                        <w:top w:val="none" w:sz="0" w:space="0" w:color="auto"/>
                        <w:left w:val="none" w:sz="0" w:space="0" w:color="auto"/>
                        <w:bottom w:val="none" w:sz="0" w:space="0" w:color="auto"/>
                        <w:right w:val="none" w:sz="0" w:space="0" w:color="auto"/>
                      </w:divBdr>
                      <w:divsChild>
                        <w:div w:id="1418209760">
                          <w:marLeft w:val="0"/>
                          <w:marRight w:val="0"/>
                          <w:marTop w:val="0"/>
                          <w:marBottom w:val="0"/>
                          <w:divBdr>
                            <w:top w:val="none" w:sz="0" w:space="0" w:color="auto"/>
                            <w:left w:val="none" w:sz="0" w:space="0" w:color="auto"/>
                            <w:bottom w:val="none" w:sz="0" w:space="0" w:color="auto"/>
                            <w:right w:val="none" w:sz="0" w:space="0" w:color="auto"/>
                          </w:divBdr>
                          <w:divsChild>
                            <w:div w:id="2035494564">
                              <w:marLeft w:val="0"/>
                              <w:marRight w:val="0"/>
                              <w:marTop w:val="0"/>
                              <w:marBottom w:val="0"/>
                              <w:divBdr>
                                <w:top w:val="none" w:sz="0" w:space="0" w:color="auto"/>
                                <w:left w:val="none" w:sz="0" w:space="0" w:color="auto"/>
                                <w:bottom w:val="none" w:sz="0" w:space="0" w:color="auto"/>
                                <w:right w:val="none" w:sz="0" w:space="0" w:color="auto"/>
                              </w:divBdr>
                              <w:divsChild>
                                <w:div w:id="165945956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3760">
      <w:bodyDiv w:val="1"/>
      <w:marLeft w:val="0"/>
      <w:marRight w:val="0"/>
      <w:marTop w:val="0"/>
      <w:marBottom w:val="0"/>
      <w:divBdr>
        <w:top w:val="none" w:sz="0" w:space="0" w:color="auto"/>
        <w:left w:val="none" w:sz="0" w:space="0" w:color="auto"/>
        <w:bottom w:val="none" w:sz="0" w:space="0" w:color="auto"/>
        <w:right w:val="none" w:sz="0" w:space="0" w:color="auto"/>
      </w:divBdr>
      <w:divsChild>
        <w:div w:id="13071128">
          <w:marLeft w:val="0"/>
          <w:marRight w:val="0"/>
          <w:marTop w:val="0"/>
          <w:marBottom w:val="0"/>
          <w:divBdr>
            <w:top w:val="none" w:sz="0" w:space="0" w:color="auto"/>
            <w:left w:val="none" w:sz="0" w:space="0" w:color="auto"/>
            <w:bottom w:val="none" w:sz="0" w:space="0" w:color="auto"/>
            <w:right w:val="none" w:sz="0" w:space="0" w:color="auto"/>
          </w:divBdr>
        </w:div>
      </w:divsChild>
    </w:div>
    <w:div w:id="205068203">
      <w:bodyDiv w:val="1"/>
      <w:marLeft w:val="0"/>
      <w:marRight w:val="0"/>
      <w:marTop w:val="0"/>
      <w:marBottom w:val="0"/>
      <w:divBdr>
        <w:top w:val="none" w:sz="0" w:space="0" w:color="auto"/>
        <w:left w:val="none" w:sz="0" w:space="0" w:color="auto"/>
        <w:bottom w:val="none" w:sz="0" w:space="0" w:color="auto"/>
        <w:right w:val="none" w:sz="0" w:space="0" w:color="auto"/>
      </w:divBdr>
      <w:divsChild>
        <w:div w:id="349575370">
          <w:marLeft w:val="0"/>
          <w:marRight w:val="0"/>
          <w:marTop w:val="0"/>
          <w:marBottom w:val="0"/>
          <w:divBdr>
            <w:top w:val="none" w:sz="0" w:space="0" w:color="auto"/>
            <w:left w:val="none" w:sz="0" w:space="0" w:color="auto"/>
            <w:bottom w:val="none" w:sz="0" w:space="0" w:color="auto"/>
            <w:right w:val="none" w:sz="0" w:space="0" w:color="auto"/>
          </w:divBdr>
          <w:divsChild>
            <w:div w:id="41560074">
              <w:marLeft w:val="0"/>
              <w:marRight w:val="0"/>
              <w:marTop w:val="0"/>
              <w:marBottom w:val="0"/>
              <w:divBdr>
                <w:top w:val="none" w:sz="0" w:space="0" w:color="auto"/>
                <w:left w:val="none" w:sz="0" w:space="0" w:color="auto"/>
                <w:bottom w:val="none" w:sz="0" w:space="0" w:color="auto"/>
                <w:right w:val="none" w:sz="0" w:space="0" w:color="auto"/>
              </w:divBdr>
              <w:divsChild>
                <w:div w:id="810485620">
                  <w:marLeft w:val="0"/>
                  <w:marRight w:val="0"/>
                  <w:marTop w:val="0"/>
                  <w:marBottom w:val="0"/>
                  <w:divBdr>
                    <w:top w:val="none" w:sz="0" w:space="0" w:color="auto"/>
                    <w:left w:val="none" w:sz="0" w:space="0" w:color="auto"/>
                    <w:bottom w:val="none" w:sz="0" w:space="0" w:color="auto"/>
                    <w:right w:val="none" w:sz="0" w:space="0" w:color="auto"/>
                  </w:divBdr>
                  <w:divsChild>
                    <w:div w:id="340787798">
                      <w:marLeft w:val="0"/>
                      <w:marRight w:val="0"/>
                      <w:marTop w:val="0"/>
                      <w:marBottom w:val="0"/>
                      <w:divBdr>
                        <w:top w:val="none" w:sz="0" w:space="0" w:color="auto"/>
                        <w:left w:val="none" w:sz="0" w:space="0" w:color="auto"/>
                        <w:bottom w:val="none" w:sz="0" w:space="0" w:color="auto"/>
                        <w:right w:val="none" w:sz="0" w:space="0" w:color="auto"/>
                      </w:divBdr>
                      <w:divsChild>
                        <w:div w:id="187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53544">
      <w:bodyDiv w:val="1"/>
      <w:marLeft w:val="0"/>
      <w:marRight w:val="0"/>
      <w:marTop w:val="0"/>
      <w:marBottom w:val="0"/>
      <w:divBdr>
        <w:top w:val="none" w:sz="0" w:space="0" w:color="auto"/>
        <w:left w:val="none" w:sz="0" w:space="0" w:color="auto"/>
        <w:bottom w:val="none" w:sz="0" w:space="0" w:color="auto"/>
        <w:right w:val="none" w:sz="0" w:space="0" w:color="auto"/>
      </w:divBdr>
      <w:divsChild>
        <w:div w:id="978270239">
          <w:marLeft w:val="0"/>
          <w:marRight w:val="0"/>
          <w:marTop w:val="0"/>
          <w:marBottom w:val="0"/>
          <w:divBdr>
            <w:top w:val="none" w:sz="0" w:space="0" w:color="auto"/>
            <w:left w:val="none" w:sz="0" w:space="0" w:color="auto"/>
            <w:bottom w:val="none" w:sz="0" w:space="0" w:color="auto"/>
            <w:right w:val="none" w:sz="0" w:space="0" w:color="auto"/>
          </w:divBdr>
          <w:divsChild>
            <w:div w:id="506554904">
              <w:marLeft w:val="0"/>
              <w:marRight w:val="0"/>
              <w:marTop w:val="0"/>
              <w:marBottom w:val="0"/>
              <w:divBdr>
                <w:top w:val="none" w:sz="0" w:space="0" w:color="auto"/>
                <w:left w:val="none" w:sz="0" w:space="0" w:color="auto"/>
                <w:bottom w:val="none" w:sz="0" w:space="0" w:color="auto"/>
                <w:right w:val="none" w:sz="0" w:space="0" w:color="auto"/>
              </w:divBdr>
              <w:divsChild>
                <w:div w:id="1338146268">
                  <w:marLeft w:val="0"/>
                  <w:marRight w:val="0"/>
                  <w:marTop w:val="0"/>
                  <w:marBottom w:val="0"/>
                  <w:divBdr>
                    <w:top w:val="none" w:sz="0" w:space="0" w:color="auto"/>
                    <w:left w:val="none" w:sz="0" w:space="0" w:color="auto"/>
                    <w:bottom w:val="none" w:sz="0" w:space="0" w:color="auto"/>
                    <w:right w:val="none" w:sz="0" w:space="0" w:color="auto"/>
                  </w:divBdr>
                  <w:divsChild>
                    <w:div w:id="1156141487">
                      <w:marLeft w:val="0"/>
                      <w:marRight w:val="0"/>
                      <w:marTop w:val="0"/>
                      <w:marBottom w:val="0"/>
                      <w:divBdr>
                        <w:top w:val="none" w:sz="0" w:space="0" w:color="auto"/>
                        <w:left w:val="none" w:sz="0" w:space="0" w:color="auto"/>
                        <w:bottom w:val="none" w:sz="0" w:space="0" w:color="auto"/>
                        <w:right w:val="none" w:sz="0" w:space="0" w:color="auto"/>
                      </w:divBdr>
                      <w:divsChild>
                        <w:div w:id="1201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39887">
      <w:bodyDiv w:val="1"/>
      <w:marLeft w:val="0"/>
      <w:marRight w:val="0"/>
      <w:marTop w:val="0"/>
      <w:marBottom w:val="0"/>
      <w:divBdr>
        <w:top w:val="none" w:sz="0" w:space="0" w:color="auto"/>
        <w:left w:val="none" w:sz="0" w:space="0" w:color="auto"/>
        <w:bottom w:val="none" w:sz="0" w:space="0" w:color="auto"/>
        <w:right w:val="none" w:sz="0" w:space="0" w:color="auto"/>
      </w:divBdr>
      <w:divsChild>
        <w:div w:id="1710110744">
          <w:marLeft w:val="0"/>
          <w:marRight w:val="0"/>
          <w:marTop w:val="0"/>
          <w:marBottom w:val="0"/>
          <w:divBdr>
            <w:top w:val="none" w:sz="0" w:space="0" w:color="auto"/>
            <w:left w:val="none" w:sz="0" w:space="0" w:color="auto"/>
            <w:bottom w:val="none" w:sz="0" w:space="0" w:color="auto"/>
            <w:right w:val="none" w:sz="0" w:space="0" w:color="auto"/>
          </w:divBdr>
        </w:div>
      </w:divsChild>
    </w:div>
    <w:div w:id="1163277228">
      <w:bodyDiv w:val="1"/>
      <w:marLeft w:val="0"/>
      <w:marRight w:val="0"/>
      <w:marTop w:val="0"/>
      <w:marBottom w:val="0"/>
      <w:divBdr>
        <w:top w:val="none" w:sz="0" w:space="0" w:color="auto"/>
        <w:left w:val="none" w:sz="0" w:space="0" w:color="auto"/>
        <w:bottom w:val="none" w:sz="0" w:space="0" w:color="auto"/>
        <w:right w:val="none" w:sz="0" w:space="0" w:color="auto"/>
      </w:divBdr>
      <w:divsChild>
        <w:div w:id="1111709660">
          <w:marLeft w:val="0"/>
          <w:marRight w:val="0"/>
          <w:marTop w:val="0"/>
          <w:marBottom w:val="0"/>
          <w:divBdr>
            <w:top w:val="none" w:sz="0" w:space="0" w:color="auto"/>
            <w:left w:val="none" w:sz="0" w:space="0" w:color="auto"/>
            <w:bottom w:val="none" w:sz="0" w:space="0" w:color="auto"/>
            <w:right w:val="none" w:sz="0" w:space="0" w:color="auto"/>
          </w:divBdr>
          <w:divsChild>
            <w:div w:id="1511068855">
              <w:marLeft w:val="0"/>
              <w:marRight w:val="0"/>
              <w:marTop w:val="0"/>
              <w:marBottom w:val="0"/>
              <w:divBdr>
                <w:top w:val="none" w:sz="0" w:space="0" w:color="auto"/>
                <w:left w:val="none" w:sz="0" w:space="0" w:color="auto"/>
                <w:bottom w:val="none" w:sz="0" w:space="0" w:color="auto"/>
                <w:right w:val="none" w:sz="0" w:space="0" w:color="auto"/>
              </w:divBdr>
              <w:divsChild>
                <w:div w:id="2137214954">
                  <w:marLeft w:val="0"/>
                  <w:marRight w:val="0"/>
                  <w:marTop w:val="0"/>
                  <w:marBottom w:val="0"/>
                  <w:divBdr>
                    <w:top w:val="none" w:sz="0" w:space="0" w:color="auto"/>
                    <w:left w:val="none" w:sz="0" w:space="0" w:color="auto"/>
                    <w:bottom w:val="none" w:sz="0" w:space="0" w:color="auto"/>
                    <w:right w:val="none" w:sz="0" w:space="0" w:color="auto"/>
                  </w:divBdr>
                  <w:divsChild>
                    <w:div w:id="1755586972">
                      <w:marLeft w:val="0"/>
                      <w:marRight w:val="0"/>
                      <w:marTop w:val="0"/>
                      <w:marBottom w:val="0"/>
                      <w:divBdr>
                        <w:top w:val="none" w:sz="0" w:space="0" w:color="auto"/>
                        <w:left w:val="none" w:sz="0" w:space="0" w:color="auto"/>
                        <w:bottom w:val="none" w:sz="0" w:space="0" w:color="auto"/>
                        <w:right w:val="none" w:sz="0" w:space="0" w:color="auto"/>
                      </w:divBdr>
                      <w:divsChild>
                        <w:div w:id="20222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47325">
      <w:bodyDiv w:val="1"/>
      <w:marLeft w:val="0"/>
      <w:marRight w:val="0"/>
      <w:marTop w:val="0"/>
      <w:marBottom w:val="0"/>
      <w:divBdr>
        <w:top w:val="none" w:sz="0" w:space="0" w:color="auto"/>
        <w:left w:val="none" w:sz="0" w:space="0" w:color="auto"/>
        <w:bottom w:val="none" w:sz="0" w:space="0" w:color="auto"/>
        <w:right w:val="none" w:sz="0" w:space="0" w:color="auto"/>
      </w:divBdr>
      <w:divsChild>
        <w:div w:id="754328093">
          <w:marLeft w:val="0"/>
          <w:marRight w:val="0"/>
          <w:marTop w:val="0"/>
          <w:marBottom w:val="330"/>
          <w:divBdr>
            <w:top w:val="none" w:sz="0" w:space="0" w:color="auto"/>
            <w:left w:val="none" w:sz="0" w:space="0" w:color="auto"/>
            <w:bottom w:val="none" w:sz="0" w:space="0" w:color="auto"/>
            <w:right w:val="none" w:sz="0" w:space="0" w:color="auto"/>
          </w:divBdr>
          <w:divsChild>
            <w:div w:id="691221742">
              <w:marLeft w:val="0"/>
              <w:marRight w:val="0"/>
              <w:marTop w:val="0"/>
              <w:marBottom w:val="0"/>
              <w:divBdr>
                <w:top w:val="none" w:sz="0" w:space="0" w:color="auto"/>
                <w:left w:val="none" w:sz="0" w:space="0" w:color="auto"/>
                <w:bottom w:val="none" w:sz="0" w:space="0" w:color="auto"/>
                <w:right w:val="none" w:sz="0" w:space="0" w:color="auto"/>
              </w:divBdr>
              <w:divsChild>
                <w:div w:id="214707945">
                  <w:marLeft w:val="0"/>
                  <w:marRight w:val="0"/>
                  <w:marTop w:val="0"/>
                  <w:marBottom w:val="0"/>
                  <w:divBdr>
                    <w:top w:val="none" w:sz="0" w:space="0" w:color="auto"/>
                    <w:left w:val="none" w:sz="0" w:space="0" w:color="auto"/>
                    <w:bottom w:val="none" w:sz="0" w:space="0" w:color="auto"/>
                    <w:right w:val="none" w:sz="0" w:space="0" w:color="auto"/>
                  </w:divBdr>
                  <w:divsChild>
                    <w:div w:id="208613503">
                      <w:marLeft w:val="0"/>
                      <w:marRight w:val="0"/>
                      <w:marTop w:val="0"/>
                      <w:marBottom w:val="0"/>
                      <w:divBdr>
                        <w:top w:val="none" w:sz="0" w:space="0" w:color="auto"/>
                        <w:left w:val="none" w:sz="0" w:space="0" w:color="auto"/>
                        <w:bottom w:val="none" w:sz="0" w:space="0" w:color="auto"/>
                        <w:right w:val="none" w:sz="0" w:space="0" w:color="auto"/>
                      </w:divBdr>
                      <w:divsChild>
                        <w:div w:id="1366833003">
                          <w:marLeft w:val="0"/>
                          <w:marRight w:val="0"/>
                          <w:marTop w:val="0"/>
                          <w:marBottom w:val="0"/>
                          <w:divBdr>
                            <w:top w:val="none" w:sz="0" w:space="0" w:color="auto"/>
                            <w:left w:val="none" w:sz="0" w:space="0" w:color="auto"/>
                            <w:bottom w:val="none" w:sz="0" w:space="0" w:color="auto"/>
                            <w:right w:val="none" w:sz="0" w:space="0" w:color="auto"/>
                          </w:divBdr>
                          <w:divsChild>
                            <w:div w:id="1164736929">
                              <w:marLeft w:val="0"/>
                              <w:marRight w:val="0"/>
                              <w:marTop w:val="0"/>
                              <w:marBottom w:val="0"/>
                              <w:divBdr>
                                <w:top w:val="none" w:sz="0" w:space="0" w:color="auto"/>
                                <w:left w:val="single" w:sz="6" w:space="0" w:color="B3B3B3"/>
                                <w:bottom w:val="none" w:sz="0" w:space="0" w:color="auto"/>
                                <w:right w:val="none" w:sz="0" w:space="0" w:color="auto"/>
                              </w:divBdr>
                              <w:divsChild>
                                <w:div w:id="990715651">
                                  <w:marLeft w:val="0"/>
                                  <w:marRight w:val="0"/>
                                  <w:marTop w:val="0"/>
                                  <w:marBottom w:val="0"/>
                                  <w:divBdr>
                                    <w:top w:val="none" w:sz="0" w:space="0" w:color="auto"/>
                                    <w:left w:val="none" w:sz="0" w:space="0" w:color="auto"/>
                                    <w:bottom w:val="none" w:sz="0" w:space="0" w:color="auto"/>
                                    <w:right w:val="none" w:sz="0" w:space="0" w:color="auto"/>
                                  </w:divBdr>
                                  <w:divsChild>
                                    <w:div w:id="8408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88361">
      <w:bodyDiv w:val="1"/>
      <w:marLeft w:val="0"/>
      <w:marRight w:val="0"/>
      <w:marTop w:val="0"/>
      <w:marBottom w:val="0"/>
      <w:divBdr>
        <w:top w:val="none" w:sz="0" w:space="0" w:color="auto"/>
        <w:left w:val="none" w:sz="0" w:space="0" w:color="auto"/>
        <w:bottom w:val="none" w:sz="0" w:space="0" w:color="auto"/>
        <w:right w:val="none" w:sz="0" w:space="0" w:color="auto"/>
      </w:divBdr>
      <w:divsChild>
        <w:div w:id="923882651">
          <w:marLeft w:val="0"/>
          <w:marRight w:val="0"/>
          <w:marTop w:val="0"/>
          <w:marBottom w:val="330"/>
          <w:divBdr>
            <w:top w:val="none" w:sz="0" w:space="0" w:color="auto"/>
            <w:left w:val="none" w:sz="0" w:space="0" w:color="auto"/>
            <w:bottom w:val="none" w:sz="0" w:space="0" w:color="auto"/>
            <w:right w:val="none" w:sz="0" w:space="0" w:color="auto"/>
          </w:divBdr>
          <w:divsChild>
            <w:div w:id="512452673">
              <w:marLeft w:val="0"/>
              <w:marRight w:val="0"/>
              <w:marTop w:val="0"/>
              <w:marBottom w:val="0"/>
              <w:divBdr>
                <w:top w:val="none" w:sz="0" w:space="0" w:color="auto"/>
                <w:left w:val="none" w:sz="0" w:space="0" w:color="auto"/>
                <w:bottom w:val="none" w:sz="0" w:space="0" w:color="auto"/>
                <w:right w:val="none" w:sz="0" w:space="0" w:color="auto"/>
              </w:divBdr>
              <w:divsChild>
                <w:div w:id="2032368916">
                  <w:marLeft w:val="0"/>
                  <w:marRight w:val="0"/>
                  <w:marTop w:val="0"/>
                  <w:marBottom w:val="0"/>
                  <w:divBdr>
                    <w:top w:val="none" w:sz="0" w:space="0" w:color="auto"/>
                    <w:left w:val="none" w:sz="0" w:space="0" w:color="auto"/>
                    <w:bottom w:val="none" w:sz="0" w:space="0" w:color="auto"/>
                    <w:right w:val="none" w:sz="0" w:space="0" w:color="auto"/>
                  </w:divBdr>
                  <w:divsChild>
                    <w:div w:id="1009522446">
                      <w:marLeft w:val="0"/>
                      <w:marRight w:val="0"/>
                      <w:marTop w:val="0"/>
                      <w:marBottom w:val="0"/>
                      <w:divBdr>
                        <w:top w:val="none" w:sz="0" w:space="0" w:color="auto"/>
                        <w:left w:val="none" w:sz="0" w:space="0" w:color="auto"/>
                        <w:bottom w:val="none" w:sz="0" w:space="0" w:color="auto"/>
                        <w:right w:val="none" w:sz="0" w:space="0" w:color="auto"/>
                      </w:divBdr>
                      <w:divsChild>
                        <w:div w:id="1000698883">
                          <w:marLeft w:val="0"/>
                          <w:marRight w:val="0"/>
                          <w:marTop w:val="0"/>
                          <w:marBottom w:val="0"/>
                          <w:divBdr>
                            <w:top w:val="none" w:sz="0" w:space="0" w:color="auto"/>
                            <w:left w:val="none" w:sz="0" w:space="0" w:color="auto"/>
                            <w:bottom w:val="none" w:sz="0" w:space="0" w:color="auto"/>
                            <w:right w:val="none" w:sz="0" w:space="0" w:color="auto"/>
                          </w:divBdr>
                          <w:divsChild>
                            <w:div w:id="2131241104">
                              <w:marLeft w:val="0"/>
                              <w:marRight w:val="0"/>
                              <w:marTop w:val="0"/>
                              <w:marBottom w:val="0"/>
                              <w:divBdr>
                                <w:top w:val="none" w:sz="0" w:space="0" w:color="auto"/>
                                <w:left w:val="single" w:sz="6" w:space="0" w:color="B3B3B3"/>
                                <w:bottom w:val="none" w:sz="0" w:space="0" w:color="auto"/>
                                <w:right w:val="none" w:sz="0" w:space="0" w:color="auto"/>
                              </w:divBdr>
                              <w:divsChild>
                                <w:div w:id="2048990970">
                                  <w:marLeft w:val="0"/>
                                  <w:marRight w:val="0"/>
                                  <w:marTop w:val="0"/>
                                  <w:marBottom w:val="0"/>
                                  <w:divBdr>
                                    <w:top w:val="none" w:sz="0" w:space="0" w:color="auto"/>
                                    <w:left w:val="none" w:sz="0" w:space="0" w:color="auto"/>
                                    <w:bottom w:val="none" w:sz="0" w:space="0" w:color="auto"/>
                                    <w:right w:val="none" w:sz="0" w:space="0" w:color="auto"/>
                                  </w:divBdr>
                                  <w:divsChild>
                                    <w:div w:id="14307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998533">
      <w:bodyDiv w:val="1"/>
      <w:marLeft w:val="0"/>
      <w:marRight w:val="0"/>
      <w:marTop w:val="0"/>
      <w:marBottom w:val="0"/>
      <w:divBdr>
        <w:top w:val="none" w:sz="0" w:space="0" w:color="auto"/>
        <w:left w:val="none" w:sz="0" w:space="0" w:color="auto"/>
        <w:bottom w:val="none" w:sz="0" w:space="0" w:color="auto"/>
        <w:right w:val="none" w:sz="0" w:space="0" w:color="auto"/>
      </w:divBdr>
      <w:divsChild>
        <w:div w:id="1371296703">
          <w:marLeft w:val="0"/>
          <w:marRight w:val="0"/>
          <w:marTop w:val="0"/>
          <w:marBottom w:val="0"/>
          <w:divBdr>
            <w:top w:val="none" w:sz="0" w:space="0" w:color="auto"/>
            <w:left w:val="none" w:sz="0" w:space="0" w:color="auto"/>
            <w:bottom w:val="none" w:sz="0" w:space="0" w:color="auto"/>
            <w:right w:val="none" w:sz="0" w:space="0" w:color="auto"/>
          </w:divBdr>
          <w:divsChild>
            <w:div w:id="1049187466">
              <w:marLeft w:val="0"/>
              <w:marRight w:val="0"/>
              <w:marTop w:val="0"/>
              <w:marBottom w:val="0"/>
              <w:divBdr>
                <w:top w:val="none" w:sz="0" w:space="0" w:color="auto"/>
                <w:left w:val="none" w:sz="0" w:space="0" w:color="auto"/>
                <w:bottom w:val="none" w:sz="0" w:space="0" w:color="auto"/>
                <w:right w:val="none" w:sz="0" w:space="0" w:color="auto"/>
              </w:divBdr>
              <w:divsChild>
                <w:div w:id="266694992">
                  <w:marLeft w:val="0"/>
                  <w:marRight w:val="0"/>
                  <w:marTop w:val="0"/>
                  <w:marBottom w:val="0"/>
                  <w:divBdr>
                    <w:top w:val="none" w:sz="0" w:space="0" w:color="auto"/>
                    <w:left w:val="none" w:sz="0" w:space="0" w:color="auto"/>
                    <w:bottom w:val="none" w:sz="0" w:space="0" w:color="auto"/>
                    <w:right w:val="none" w:sz="0" w:space="0" w:color="auto"/>
                  </w:divBdr>
                  <w:divsChild>
                    <w:div w:id="2025741078">
                      <w:marLeft w:val="0"/>
                      <w:marRight w:val="0"/>
                      <w:marTop w:val="0"/>
                      <w:marBottom w:val="0"/>
                      <w:divBdr>
                        <w:top w:val="none" w:sz="0" w:space="0" w:color="auto"/>
                        <w:left w:val="none" w:sz="0" w:space="0" w:color="auto"/>
                        <w:bottom w:val="none" w:sz="0" w:space="0" w:color="auto"/>
                        <w:right w:val="none" w:sz="0" w:space="0" w:color="auto"/>
                      </w:divBdr>
                      <w:divsChild>
                        <w:div w:id="454057900">
                          <w:marLeft w:val="0"/>
                          <w:marRight w:val="0"/>
                          <w:marTop w:val="0"/>
                          <w:marBottom w:val="0"/>
                          <w:divBdr>
                            <w:top w:val="none" w:sz="0" w:space="0" w:color="auto"/>
                            <w:left w:val="none" w:sz="0" w:space="0" w:color="auto"/>
                            <w:bottom w:val="none" w:sz="0" w:space="0" w:color="auto"/>
                            <w:right w:val="none" w:sz="0" w:space="0" w:color="auto"/>
                          </w:divBdr>
                          <w:divsChild>
                            <w:div w:id="1307198106">
                              <w:marLeft w:val="0"/>
                              <w:marRight w:val="0"/>
                              <w:marTop w:val="0"/>
                              <w:marBottom w:val="0"/>
                              <w:divBdr>
                                <w:top w:val="none" w:sz="0" w:space="0" w:color="auto"/>
                                <w:left w:val="none" w:sz="0" w:space="0" w:color="auto"/>
                                <w:bottom w:val="none" w:sz="0" w:space="0" w:color="auto"/>
                                <w:right w:val="none" w:sz="0" w:space="0" w:color="auto"/>
                              </w:divBdr>
                              <w:divsChild>
                                <w:div w:id="77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534109">
      <w:bodyDiv w:val="1"/>
      <w:marLeft w:val="0"/>
      <w:marRight w:val="0"/>
      <w:marTop w:val="0"/>
      <w:marBottom w:val="0"/>
      <w:divBdr>
        <w:top w:val="none" w:sz="0" w:space="0" w:color="auto"/>
        <w:left w:val="none" w:sz="0" w:space="0" w:color="auto"/>
        <w:bottom w:val="none" w:sz="0" w:space="0" w:color="auto"/>
        <w:right w:val="none" w:sz="0" w:space="0" w:color="auto"/>
      </w:divBdr>
      <w:divsChild>
        <w:div w:id="1954895420">
          <w:marLeft w:val="0"/>
          <w:marRight w:val="0"/>
          <w:marTop w:val="0"/>
          <w:marBottom w:val="0"/>
          <w:divBdr>
            <w:top w:val="none" w:sz="0" w:space="0" w:color="auto"/>
            <w:left w:val="none" w:sz="0" w:space="0" w:color="auto"/>
            <w:bottom w:val="none" w:sz="0" w:space="0" w:color="auto"/>
            <w:right w:val="none" w:sz="0" w:space="0" w:color="auto"/>
          </w:divBdr>
          <w:divsChild>
            <w:div w:id="1260941583">
              <w:marLeft w:val="0"/>
              <w:marRight w:val="0"/>
              <w:marTop w:val="0"/>
              <w:marBottom w:val="0"/>
              <w:divBdr>
                <w:top w:val="none" w:sz="0" w:space="0" w:color="auto"/>
                <w:left w:val="none" w:sz="0" w:space="0" w:color="auto"/>
                <w:bottom w:val="none" w:sz="0" w:space="0" w:color="auto"/>
                <w:right w:val="none" w:sz="0" w:space="0" w:color="auto"/>
              </w:divBdr>
              <w:divsChild>
                <w:div w:id="114057608">
                  <w:marLeft w:val="0"/>
                  <w:marRight w:val="0"/>
                  <w:marTop w:val="0"/>
                  <w:marBottom w:val="0"/>
                  <w:divBdr>
                    <w:top w:val="none" w:sz="0" w:space="0" w:color="auto"/>
                    <w:left w:val="none" w:sz="0" w:space="0" w:color="auto"/>
                    <w:bottom w:val="none" w:sz="0" w:space="0" w:color="auto"/>
                    <w:right w:val="none" w:sz="0" w:space="0" w:color="auto"/>
                  </w:divBdr>
                  <w:divsChild>
                    <w:div w:id="1019543966">
                      <w:marLeft w:val="0"/>
                      <w:marRight w:val="0"/>
                      <w:marTop w:val="0"/>
                      <w:marBottom w:val="0"/>
                      <w:divBdr>
                        <w:top w:val="none" w:sz="0" w:space="0" w:color="auto"/>
                        <w:left w:val="none" w:sz="0" w:space="0" w:color="auto"/>
                        <w:bottom w:val="none" w:sz="0" w:space="0" w:color="auto"/>
                        <w:right w:val="none" w:sz="0" w:space="0" w:color="auto"/>
                      </w:divBdr>
                      <w:divsChild>
                        <w:div w:id="1946226724">
                          <w:marLeft w:val="0"/>
                          <w:marRight w:val="0"/>
                          <w:marTop w:val="0"/>
                          <w:marBottom w:val="0"/>
                          <w:divBdr>
                            <w:top w:val="none" w:sz="0" w:space="0" w:color="auto"/>
                            <w:left w:val="none" w:sz="0" w:space="0" w:color="auto"/>
                            <w:bottom w:val="none" w:sz="0" w:space="0" w:color="auto"/>
                            <w:right w:val="none" w:sz="0" w:space="0" w:color="auto"/>
                          </w:divBdr>
                          <w:divsChild>
                            <w:div w:id="532884686">
                              <w:marLeft w:val="0"/>
                              <w:marRight w:val="0"/>
                              <w:marTop w:val="0"/>
                              <w:marBottom w:val="0"/>
                              <w:divBdr>
                                <w:top w:val="none" w:sz="0" w:space="0" w:color="auto"/>
                                <w:left w:val="none" w:sz="0" w:space="0" w:color="auto"/>
                                <w:bottom w:val="none" w:sz="0" w:space="0" w:color="auto"/>
                                <w:right w:val="none" w:sz="0" w:space="0" w:color="auto"/>
                              </w:divBdr>
                              <w:divsChild>
                                <w:div w:id="12596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825641">
      <w:bodyDiv w:val="1"/>
      <w:marLeft w:val="0"/>
      <w:marRight w:val="0"/>
      <w:marTop w:val="0"/>
      <w:marBottom w:val="0"/>
      <w:divBdr>
        <w:top w:val="none" w:sz="0" w:space="0" w:color="auto"/>
        <w:left w:val="none" w:sz="0" w:space="0" w:color="auto"/>
        <w:bottom w:val="none" w:sz="0" w:space="0" w:color="auto"/>
        <w:right w:val="none" w:sz="0" w:space="0" w:color="auto"/>
      </w:divBdr>
    </w:div>
    <w:div w:id="1968780788">
      <w:bodyDiv w:val="1"/>
      <w:marLeft w:val="0"/>
      <w:marRight w:val="0"/>
      <w:marTop w:val="0"/>
      <w:marBottom w:val="0"/>
      <w:divBdr>
        <w:top w:val="none" w:sz="0" w:space="0" w:color="auto"/>
        <w:left w:val="none" w:sz="0" w:space="0" w:color="auto"/>
        <w:bottom w:val="none" w:sz="0" w:space="0" w:color="auto"/>
        <w:right w:val="none" w:sz="0" w:space="0" w:color="auto"/>
      </w:divBdr>
      <w:divsChild>
        <w:div w:id="1760786800">
          <w:marLeft w:val="0"/>
          <w:marRight w:val="0"/>
          <w:marTop w:val="0"/>
          <w:marBottom w:val="330"/>
          <w:divBdr>
            <w:top w:val="none" w:sz="0" w:space="0" w:color="auto"/>
            <w:left w:val="none" w:sz="0" w:space="0" w:color="auto"/>
            <w:bottom w:val="none" w:sz="0" w:space="0" w:color="auto"/>
            <w:right w:val="none" w:sz="0" w:space="0" w:color="auto"/>
          </w:divBdr>
          <w:divsChild>
            <w:div w:id="898630929">
              <w:marLeft w:val="0"/>
              <w:marRight w:val="0"/>
              <w:marTop w:val="0"/>
              <w:marBottom w:val="0"/>
              <w:divBdr>
                <w:top w:val="none" w:sz="0" w:space="0" w:color="auto"/>
                <w:left w:val="none" w:sz="0" w:space="0" w:color="auto"/>
                <w:bottom w:val="none" w:sz="0" w:space="0" w:color="auto"/>
                <w:right w:val="none" w:sz="0" w:space="0" w:color="auto"/>
              </w:divBdr>
              <w:divsChild>
                <w:div w:id="1947156676">
                  <w:marLeft w:val="0"/>
                  <w:marRight w:val="0"/>
                  <w:marTop w:val="0"/>
                  <w:marBottom w:val="0"/>
                  <w:divBdr>
                    <w:top w:val="none" w:sz="0" w:space="0" w:color="auto"/>
                    <w:left w:val="none" w:sz="0" w:space="0" w:color="auto"/>
                    <w:bottom w:val="none" w:sz="0" w:space="0" w:color="auto"/>
                    <w:right w:val="none" w:sz="0" w:space="0" w:color="auto"/>
                  </w:divBdr>
                  <w:divsChild>
                    <w:div w:id="278604522">
                      <w:marLeft w:val="0"/>
                      <w:marRight w:val="0"/>
                      <w:marTop w:val="0"/>
                      <w:marBottom w:val="0"/>
                      <w:divBdr>
                        <w:top w:val="none" w:sz="0" w:space="0" w:color="auto"/>
                        <w:left w:val="none" w:sz="0" w:space="0" w:color="auto"/>
                        <w:bottom w:val="none" w:sz="0" w:space="0" w:color="auto"/>
                        <w:right w:val="none" w:sz="0" w:space="0" w:color="auto"/>
                      </w:divBdr>
                      <w:divsChild>
                        <w:div w:id="1093622841">
                          <w:marLeft w:val="0"/>
                          <w:marRight w:val="0"/>
                          <w:marTop w:val="0"/>
                          <w:marBottom w:val="0"/>
                          <w:divBdr>
                            <w:top w:val="none" w:sz="0" w:space="0" w:color="auto"/>
                            <w:left w:val="none" w:sz="0" w:space="0" w:color="auto"/>
                            <w:bottom w:val="none" w:sz="0" w:space="0" w:color="auto"/>
                            <w:right w:val="none" w:sz="0" w:space="0" w:color="auto"/>
                          </w:divBdr>
                          <w:divsChild>
                            <w:div w:id="489830225">
                              <w:marLeft w:val="0"/>
                              <w:marRight w:val="0"/>
                              <w:marTop w:val="0"/>
                              <w:marBottom w:val="0"/>
                              <w:divBdr>
                                <w:top w:val="none" w:sz="0" w:space="0" w:color="auto"/>
                                <w:left w:val="single" w:sz="6" w:space="0" w:color="B3B3B3"/>
                                <w:bottom w:val="none" w:sz="0" w:space="0" w:color="auto"/>
                                <w:right w:val="none" w:sz="0" w:space="0" w:color="auto"/>
                              </w:divBdr>
                              <w:divsChild>
                                <w:div w:id="131531440">
                                  <w:marLeft w:val="0"/>
                                  <w:marRight w:val="0"/>
                                  <w:marTop w:val="0"/>
                                  <w:marBottom w:val="0"/>
                                  <w:divBdr>
                                    <w:top w:val="none" w:sz="0" w:space="0" w:color="auto"/>
                                    <w:left w:val="none" w:sz="0" w:space="0" w:color="auto"/>
                                    <w:bottom w:val="none" w:sz="0" w:space="0" w:color="auto"/>
                                    <w:right w:val="none" w:sz="0" w:space="0" w:color="auto"/>
                                  </w:divBdr>
                                  <w:divsChild>
                                    <w:div w:id="18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580551">
      <w:bodyDiv w:val="1"/>
      <w:marLeft w:val="0"/>
      <w:marRight w:val="0"/>
      <w:marTop w:val="0"/>
      <w:marBottom w:val="0"/>
      <w:divBdr>
        <w:top w:val="none" w:sz="0" w:space="0" w:color="auto"/>
        <w:left w:val="none" w:sz="0" w:space="0" w:color="auto"/>
        <w:bottom w:val="none" w:sz="0" w:space="0" w:color="auto"/>
        <w:right w:val="none" w:sz="0" w:space="0" w:color="auto"/>
      </w:divBdr>
      <w:divsChild>
        <w:div w:id="792330630">
          <w:marLeft w:val="0"/>
          <w:marRight w:val="0"/>
          <w:marTop w:val="0"/>
          <w:marBottom w:val="0"/>
          <w:divBdr>
            <w:top w:val="none" w:sz="0" w:space="0" w:color="auto"/>
            <w:left w:val="none" w:sz="0" w:space="0" w:color="auto"/>
            <w:bottom w:val="none" w:sz="0" w:space="0" w:color="auto"/>
            <w:right w:val="none" w:sz="0" w:space="0" w:color="auto"/>
          </w:divBdr>
          <w:divsChild>
            <w:div w:id="1309633685">
              <w:marLeft w:val="0"/>
              <w:marRight w:val="0"/>
              <w:marTop w:val="0"/>
              <w:marBottom w:val="0"/>
              <w:divBdr>
                <w:top w:val="none" w:sz="0" w:space="0" w:color="auto"/>
                <w:left w:val="none" w:sz="0" w:space="0" w:color="auto"/>
                <w:bottom w:val="none" w:sz="0" w:space="0" w:color="auto"/>
                <w:right w:val="none" w:sz="0" w:space="0" w:color="auto"/>
              </w:divBdr>
              <w:divsChild>
                <w:div w:id="652610393">
                  <w:marLeft w:val="0"/>
                  <w:marRight w:val="0"/>
                  <w:marTop w:val="0"/>
                  <w:marBottom w:val="0"/>
                  <w:divBdr>
                    <w:top w:val="none" w:sz="0" w:space="0" w:color="auto"/>
                    <w:left w:val="none" w:sz="0" w:space="0" w:color="auto"/>
                    <w:bottom w:val="none" w:sz="0" w:space="0" w:color="auto"/>
                    <w:right w:val="none" w:sz="0" w:space="0" w:color="auto"/>
                  </w:divBdr>
                  <w:divsChild>
                    <w:div w:id="1449738669">
                      <w:marLeft w:val="0"/>
                      <w:marRight w:val="0"/>
                      <w:marTop w:val="0"/>
                      <w:marBottom w:val="0"/>
                      <w:divBdr>
                        <w:top w:val="none" w:sz="0" w:space="0" w:color="auto"/>
                        <w:left w:val="none" w:sz="0" w:space="0" w:color="auto"/>
                        <w:bottom w:val="none" w:sz="0" w:space="0" w:color="auto"/>
                        <w:right w:val="none" w:sz="0" w:space="0" w:color="auto"/>
                      </w:divBdr>
                      <w:divsChild>
                        <w:div w:id="357701122">
                          <w:marLeft w:val="0"/>
                          <w:marRight w:val="0"/>
                          <w:marTop w:val="0"/>
                          <w:marBottom w:val="0"/>
                          <w:divBdr>
                            <w:top w:val="none" w:sz="0" w:space="0" w:color="auto"/>
                            <w:left w:val="none" w:sz="0" w:space="0" w:color="auto"/>
                            <w:bottom w:val="none" w:sz="0" w:space="0" w:color="auto"/>
                            <w:right w:val="none" w:sz="0" w:space="0" w:color="auto"/>
                          </w:divBdr>
                          <w:divsChild>
                            <w:div w:id="1103570113">
                              <w:marLeft w:val="0"/>
                              <w:marRight w:val="0"/>
                              <w:marTop w:val="0"/>
                              <w:marBottom w:val="0"/>
                              <w:divBdr>
                                <w:top w:val="none" w:sz="0" w:space="0" w:color="auto"/>
                                <w:left w:val="none" w:sz="0" w:space="0" w:color="auto"/>
                                <w:bottom w:val="none" w:sz="0" w:space="0" w:color="auto"/>
                                <w:right w:val="none" w:sz="0" w:space="0" w:color="auto"/>
                              </w:divBdr>
                              <w:divsChild>
                                <w:div w:id="6099682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7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image" Target="media/image3.jpeg"/><Relationship Id="rId22" Type="http://schemas.openxmlformats.org/officeDocument/2006/relationships/hyperlink" Target="http://developer.att.com/" TargetMode="External"/><Relationship Id="rId23" Type="http://schemas.openxmlformats.org/officeDocument/2006/relationships/image" Target="media/image4.png"/><Relationship Id="rId24" Type="http://schemas.openxmlformats.org/officeDocument/2006/relationships/hyperlink" Target="http://en.wikipedia.org/wiki/Windows_XP_editions" TargetMode="External"/><Relationship Id="rId25" Type="http://schemas.openxmlformats.org/officeDocument/2006/relationships/hyperlink" Target="https://wiki.appcelerator.org/display/guides/Quick+Start" TargetMode="External"/><Relationship Id="rId26" Type="http://schemas.openxmlformats.org/officeDocument/2006/relationships/hyperlink" Target="https://marketplace.appcelerator.com/apps/3812?25485000" TargetMode="Externa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hyperlink" Target="http://docs.appcelerator.com/titanium/2.0/" TargetMode="External"/><Relationship Id="rId36" Type="http://schemas.openxmlformats.org/officeDocument/2006/relationships/header" Target="header7.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header" Target="header5.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ntTable" Target="fontTable.xml"/><Relationship Id="rId4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p1550\Desktop\2012%20ARO%20Documentation%20Updates\ATT%20Platform%20SDK%20for%20Titanium\11032012_AT&amp;T%20Appcelerator%20Titanium%20Modules%20Documentation\Edited\110312_ATT%20Titanium%20Modules%20Installation%20Guide_Edited%20by%20tp15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85689141B684BBF3A370774A9295D" ma:contentTypeVersion="0" ma:contentTypeDescription="Create a new document." ma:contentTypeScope="" ma:versionID="c1a500990f1fdd3d59cc8d99cd153b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DDADA-69A1-46F4-9428-B963CF411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E70A664-CEA7-4DDB-B9DF-AA90D0F6560F}">
  <ds:schemaRefs>
    <ds:schemaRef ds:uri="http://schemas.microsoft.com/sharepoint/v3/contenttype/forms"/>
  </ds:schemaRefs>
</ds:datastoreItem>
</file>

<file path=customXml/itemProps3.xml><?xml version="1.0" encoding="utf-8"?>
<ds:datastoreItem xmlns:ds="http://schemas.openxmlformats.org/officeDocument/2006/customXml" ds:itemID="{EFAC6DA8-7BDE-43C5-BF8D-F678ECFE22A2}">
  <ds:schemaRefs>
    <ds:schemaRef ds:uri="http://schemas.microsoft.com/office/2006/metadata/properties"/>
  </ds:schemaRefs>
</ds:datastoreItem>
</file>

<file path=customXml/itemProps4.xml><?xml version="1.0" encoding="utf-8"?>
<ds:datastoreItem xmlns:ds="http://schemas.openxmlformats.org/officeDocument/2006/customXml" ds:itemID="{FAC1EDE0-DF3A-1340-B461-F5FAB607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Settings\tp1550\Desktop\2012 ARO Documentation Updates\ATT Platform SDK for Titanium\11032012_AT&amp;T Appcelerator Titanium Modules Documentation\Edited\110312_ATT Titanium Modules Installation Guide_Edited by tp1550.dotx</Template>
  <TotalTime>0</TotalTime>
  <Pages>13</Pages>
  <Words>1351</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9034</CharactersWithSpaces>
  <SharedDoc>false</SharedDoc>
  <HLinks>
    <vt:vector size="66" baseType="variant">
      <vt:variant>
        <vt:i4>327791</vt:i4>
      </vt:variant>
      <vt:variant>
        <vt:i4>69</vt:i4>
      </vt:variant>
      <vt:variant>
        <vt:i4>0</vt:i4>
      </vt:variant>
      <vt:variant>
        <vt:i4>5</vt:i4>
      </vt:variant>
      <vt:variant>
        <vt:lpwstr>mailto:developer.program@att.com</vt:lpwstr>
      </vt:variant>
      <vt:variant>
        <vt:lpwstr/>
      </vt:variant>
      <vt:variant>
        <vt:i4>1441848</vt:i4>
      </vt:variant>
      <vt:variant>
        <vt:i4>62</vt:i4>
      </vt:variant>
      <vt:variant>
        <vt:i4>0</vt:i4>
      </vt:variant>
      <vt:variant>
        <vt:i4>5</vt:i4>
      </vt:variant>
      <vt:variant>
        <vt:lpwstr/>
      </vt:variant>
      <vt:variant>
        <vt:lpwstr>_Toc163532901</vt:lpwstr>
      </vt:variant>
      <vt:variant>
        <vt:i4>1441848</vt:i4>
      </vt:variant>
      <vt:variant>
        <vt:i4>56</vt:i4>
      </vt:variant>
      <vt:variant>
        <vt:i4>0</vt:i4>
      </vt:variant>
      <vt:variant>
        <vt:i4>5</vt:i4>
      </vt:variant>
      <vt:variant>
        <vt:lpwstr/>
      </vt:variant>
      <vt:variant>
        <vt:lpwstr>_Toc163532900</vt:lpwstr>
      </vt:variant>
      <vt:variant>
        <vt:i4>2031673</vt:i4>
      </vt:variant>
      <vt:variant>
        <vt:i4>47</vt:i4>
      </vt:variant>
      <vt:variant>
        <vt:i4>0</vt:i4>
      </vt:variant>
      <vt:variant>
        <vt:i4>5</vt:i4>
      </vt:variant>
      <vt:variant>
        <vt:lpwstr/>
      </vt:variant>
      <vt:variant>
        <vt:lpwstr>_Toc163532899</vt:lpwstr>
      </vt:variant>
      <vt:variant>
        <vt:i4>2031673</vt:i4>
      </vt:variant>
      <vt:variant>
        <vt:i4>38</vt:i4>
      </vt:variant>
      <vt:variant>
        <vt:i4>0</vt:i4>
      </vt:variant>
      <vt:variant>
        <vt:i4>5</vt:i4>
      </vt:variant>
      <vt:variant>
        <vt:lpwstr/>
      </vt:variant>
      <vt:variant>
        <vt:lpwstr>_Toc163532898</vt:lpwstr>
      </vt:variant>
      <vt:variant>
        <vt:i4>2031673</vt:i4>
      </vt:variant>
      <vt:variant>
        <vt:i4>32</vt:i4>
      </vt:variant>
      <vt:variant>
        <vt:i4>0</vt:i4>
      </vt:variant>
      <vt:variant>
        <vt:i4>5</vt:i4>
      </vt:variant>
      <vt:variant>
        <vt:lpwstr/>
      </vt:variant>
      <vt:variant>
        <vt:lpwstr>_Toc163532897</vt:lpwstr>
      </vt:variant>
      <vt:variant>
        <vt:i4>2031673</vt:i4>
      </vt:variant>
      <vt:variant>
        <vt:i4>26</vt:i4>
      </vt:variant>
      <vt:variant>
        <vt:i4>0</vt:i4>
      </vt:variant>
      <vt:variant>
        <vt:i4>5</vt:i4>
      </vt:variant>
      <vt:variant>
        <vt:lpwstr/>
      </vt:variant>
      <vt:variant>
        <vt:lpwstr>_Toc163532896</vt:lpwstr>
      </vt:variant>
      <vt:variant>
        <vt:i4>2031673</vt:i4>
      </vt:variant>
      <vt:variant>
        <vt:i4>20</vt:i4>
      </vt:variant>
      <vt:variant>
        <vt:i4>0</vt:i4>
      </vt:variant>
      <vt:variant>
        <vt:i4>5</vt:i4>
      </vt:variant>
      <vt:variant>
        <vt:lpwstr/>
      </vt:variant>
      <vt:variant>
        <vt:lpwstr>_Toc163532895</vt:lpwstr>
      </vt:variant>
      <vt:variant>
        <vt:i4>2031673</vt:i4>
      </vt:variant>
      <vt:variant>
        <vt:i4>14</vt:i4>
      </vt:variant>
      <vt:variant>
        <vt:i4>0</vt:i4>
      </vt:variant>
      <vt:variant>
        <vt:i4>5</vt:i4>
      </vt:variant>
      <vt:variant>
        <vt:lpwstr/>
      </vt:variant>
      <vt:variant>
        <vt:lpwstr>_Toc163532894</vt:lpwstr>
      </vt:variant>
      <vt:variant>
        <vt:i4>2031673</vt:i4>
      </vt:variant>
      <vt:variant>
        <vt:i4>8</vt:i4>
      </vt:variant>
      <vt:variant>
        <vt:i4>0</vt:i4>
      </vt:variant>
      <vt:variant>
        <vt:i4>5</vt:i4>
      </vt:variant>
      <vt:variant>
        <vt:lpwstr/>
      </vt:variant>
      <vt:variant>
        <vt:lpwstr>_Toc163532893</vt:lpwstr>
      </vt:variant>
      <vt:variant>
        <vt:i4>2031673</vt:i4>
      </vt:variant>
      <vt:variant>
        <vt:i4>2</vt:i4>
      </vt:variant>
      <vt:variant>
        <vt:i4>0</vt:i4>
      </vt:variant>
      <vt:variant>
        <vt:i4>5</vt:i4>
      </vt:variant>
      <vt:variant>
        <vt:lpwstr/>
      </vt:variant>
      <vt:variant>
        <vt:lpwstr>_Toc163532892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2007-04-05T17:31:00Z</cp:lastPrinted>
  <dcterms:created xsi:type="dcterms:W3CDTF">2012-11-02T19:29:00Z</dcterms:created>
  <dcterms:modified xsi:type="dcterms:W3CDTF">2012-11-08T20:32:00Z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y fmtid="{D5CDD505-2E9C-101B-9397-08002B2CF9AE}" pid="7" name="ContentTypeId">
    <vt:lpwstr>0x010100B1985689141B684BBF3A370774A9295D</vt:lpwstr>
  </property>
</Properties>
</file>